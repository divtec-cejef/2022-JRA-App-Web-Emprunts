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2"/>
        <w:gridCol w:w="6947"/>
      </w:tblGrid>
      <w:tr w:rsidR="009A3C32" w:rsidRPr="00FA44D7" w14:paraId="6307D982" w14:textId="77777777" w:rsidTr="00E172C9">
        <w:trPr>
          <w:trHeight w:val="131"/>
        </w:trPr>
        <w:tc>
          <w:tcPr>
            <w:tcW w:w="3052" w:type="dxa"/>
          </w:tcPr>
          <w:p w14:paraId="7CE9E563" w14:textId="77777777" w:rsidR="009A3C32" w:rsidRPr="00696A4D" w:rsidRDefault="009A3C32" w:rsidP="00936298">
            <w:pPr>
              <w:pStyle w:val="Objet"/>
              <w:spacing w:after="0"/>
              <w:jc w:val="right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696A4D">
              <w:rPr>
                <w:rFonts w:asciiTheme="minorHAnsi" w:hAnsiTheme="minorHAnsi"/>
                <w:i w:val="0"/>
                <w:sz w:val="24"/>
                <w:szCs w:val="24"/>
              </w:rPr>
              <w:t>Nom du candidat :</w:t>
            </w:r>
          </w:p>
          <w:p w14:paraId="497DB5D4" w14:textId="68EA7D43" w:rsidR="00364B7D" w:rsidRPr="00696A4D" w:rsidRDefault="00364B7D" w:rsidP="00364B7D">
            <w:pPr>
              <w:pStyle w:val="BodyText"/>
              <w:jc w:val="right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696A4D">
              <w:rPr>
                <w:rFonts w:asciiTheme="minorHAnsi" w:hAnsiTheme="minorHAnsi"/>
                <w:sz w:val="24"/>
                <w:szCs w:val="24"/>
                <w:lang w:val="fr-FR"/>
              </w:rPr>
              <w:t>Mobile :</w:t>
            </w:r>
          </w:p>
          <w:p w14:paraId="6307D980" w14:textId="18E3741F" w:rsidR="00364B7D" w:rsidRPr="00364B7D" w:rsidRDefault="00364B7D" w:rsidP="00364B7D">
            <w:pPr>
              <w:pStyle w:val="BodyText"/>
              <w:spacing w:after="120"/>
              <w:jc w:val="right"/>
              <w:rPr>
                <w:lang w:val="fr-FR"/>
              </w:rPr>
            </w:pPr>
            <w:r w:rsidRPr="00696A4D">
              <w:rPr>
                <w:rFonts w:asciiTheme="minorHAnsi" w:hAnsiTheme="minorHAnsi"/>
                <w:sz w:val="24"/>
                <w:szCs w:val="24"/>
                <w:lang w:val="fr-FR"/>
              </w:rPr>
              <w:t>Email divtec :</w:t>
            </w:r>
          </w:p>
        </w:tc>
        <w:tc>
          <w:tcPr>
            <w:tcW w:w="6947" w:type="dxa"/>
          </w:tcPr>
          <w:p w14:paraId="0867BB9B" w14:textId="0DB2FC7C" w:rsidR="007467EC" w:rsidRPr="007467EC" w:rsidRDefault="00D61068" w:rsidP="007467EC">
            <w:pPr>
              <w:pStyle w:val="Objet"/>
              <w:spacing w:after="0"/>
              <w:ind w:left="357"/>
              <w:rPr>
                <w:rFonts w:asciiTheme="minorHAnsi" w:hAnsi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sz w:val="24"/>
                <w:szCs w:val="24"/>
              </w:rPr>
              <w:t>Sévan Bendit</w:t>
            </w:r>
          </w:p>
          <w:p w14:paraId="64660379" w14:textId="627ED399" w:rsidR="007467EC" w:rsidRPr="007467EC" w:rsidRDefault="00D61068" w:rsidP="007467EC">
            <w:pPr>
              <w:pStyle w:val="BodyText"/>
              <w:ind w:left="356"/>
              <w:jc w:val="left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sz w:val="24"/>
                <w:szCs w:val="24"/>
                <w:lang w:val="fr-FR"/>
              </w:rPr>
              <w:t>079 731 05 68</w:t>
            </w:r>
          </w:p>
          <w:p w14:paraId="6307D981" w14:textId="49FDA3B4" w:rsidR="009A3C32" w:rsidRPr="007467EC" w:rsidRDefault="00086927" w:rsidP="007467EC">
            <w:pPr>
              <w:pStyle w:val="BodyText"/>
              <w:ind w:left="356"/>
              <w:jc w:val="left"/>
              <w:rPr>
                <w:rFonts w:asciiTheme="minorHAnsi" w:hAnsiTheme="min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sz w:val="24"/>
                <w:szCs w:val="24"/>
                <w:lang w:val="fr-FR"/>
              </w:rPr>
              <w:t>s</w:t>
            </w:r>
            <w:r w:rsidR="00D61068">
              <w:rPr>
                <w:rFonts w:asciiTheme="minorHAnsi" w:hAnsiTheme="minorHAnsi"/>
                <w:sz w:val="24"/>
                <w:szCs w:val="24"/>
                <w:lang w:val="fr-FR"/>
              </w:rPr>
              <w:t>evan.bendit@divtec.ch</w:t>
            </w:r>
          </w:p>
        </w:tc>
      </w:tr>
      <w:tr w:rsidR="009A3C32" w:rsidRPr="00D61068" w14:paraId="6307D985" w14:textId="77777777" w:rsidTr="00E172C9">
        <w:trPr>
          <w:trHeight w:val="299"/>
        </w:trPr>
        <w:tc>
          <w:tcPr>
            <w:tcW w:w="3052" w:type="dxa"/>
          </w:tcPr>
          <w:p w14:paraId="5A3057BE" w14:textId="19C7C172" w:rsidR="009A3C32" w:rsidRPr="00696A4D" w:rsidRDefault="009A3C32" w:rsidP="00936298">
            <w:pPr>
              <w:pStyle w:val="Objet"/>
              <w:spacing w:after="0"/>
              <w:ind w:left="0"/>
              <w:jc w:val="right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696A4D">
              <w:rPr>
                <w:rFonts w:asciiTheme="minorHAnsi" w:hAnsiTheme="minorHAnsi"/>
                <w:i w:val="0"/>
                <w:sz w:val="24"/>
                <w:szCs w:val="24"/>
              </w:rPr>
              <w:t>Supérieur professionne</w:t>
            </w:r>
            <w:r w:rsidR="006E3504" w:rsidRPr="00696A4D">
              <w:rPr>
                <w:rFonts w:asciiTheme="minorHAnsi" w:hAnsiTheme="minorHAnsi"/>
                <w:i w:val="0"/>
                <w:sz w:val="24"/>
                <w:szCs w:val="24"/>
              </w:rPr>
              <w:t>l</w:t>
            </w:r>
            <w:r w:rsidRPr="00696A4D">
              <w:rPr>
                <w:rFonts w:asciiTheme="minorHAnsi" w:hAnsiTheme="minorHAnsi"/>
                <w:i w:val="0"/>
                <w:sz w:val="24"/>
                <w:szCs w:val="24"/>
              </w:rPr>
              <w:t xml:space="preserve"> :</w:t>
            </w:r>
          </w:p>
          <w:p w14:paraId="424FBCC6" w14:textId="5EEA886B" w:rsidR="00364B7D" w:rsidRPr="00696A4D" w:rsidRDefault="00364B7D" w:rsidP="00364B7D">
            <w:pPr>
              <w:pStyle w:val="BodyText"/>
              <w:jc w:val="right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696A4D">
              <w:rPr>
                <w:rFonts w:asciiTheme="minorHAnsi" w:hAnsiTheme="minorHAnsi"/>
                <w:sz w:val="24"/>
                <w:szCs w:val="24"/>
                <w:lang w:val="fr-FR"/>
              </w:rPr>
              <w:t>Tél. professionnel, mobile :</w:t>
            </w:r>
          </w:p>
          <w:p w14:paraId="6307D983" w14:textId="47B51CCF" w:rsidR="00364B7D" w:rsidRPr="00364B7D" w:rsidRDefault="00364B7D" w:rsidP="00364B7D">
            <w:pPr>
              <w:pStyle w:val="BodyText"/>
              <w:spacing w:after="120"/>
              <w:jc w:val="right"/>
              <w:rPr>
                <w:lang w:val="fr-FR"/>
              </w:rPr>
            </w:pPr>
            <w:r w:rsidRPr="00696A4D">
              <w:rPr>
                <w:rFonts w:asciiTheme="minorHAnsi" w:hAnsiTheme="minorHAnsi"/>
                <w:sz w:val="24"/>
                <w:szCs w:val="24"/>
                <w:lang w:val="fr-FR"/>
              </w:rPr>
              <w:t>Email professionnel :</w:t>
            </w:r>
          </w:p>
        </w:tc>
        <w:tc>
          <w:tcPr>
            <w:tcW w:w="6947" w:type="dxa"/>
          </w:tcPr>
          <w:p w14:paraId="63C0B56B" w14:textId="40D020FE" w:rsidR="007467EC" w:rsidRPr="006C4A89" w:rsidRDefault="00D61068" w:rsidP="007467EC">
            <w:pPr>
              <w:pStyle w:val="Objet"/>
              <w:spacing w:after="0"/>
              <w:ind w:left="357"/>
              <w:rPr>
                <w:rFonts w:asciiTheme="minorHAnsi" w:hAnsiTheme="minorHAnsi"/>
                <w:i w:val="0"/>
                <w:sz w:val="24"/>
                <w:szCs w:val="24"/>
                <w:lang w:val="fr-CH"/>
              </w:rPr>
            </w:pPr>
            <w:r w:rsidRPr="006C4A89">
              <w:rPr>
                <w:rFonts w:asciiTheme="minorHAnsi" w:hAnsiTheme="minorHAnsi"/>
                <w:i w:val="0"/>
                <w:sz w:val="24"/>
                <w:szCs w:val="24"/>
                <w:lang w:val="fr-CH"/>
              </w:rPr>
              <w:t>Jérôme Racordon</w:t>
            </w:r>
          </w:p>
          <w:p w14:paraId="3E74A26D" w14:textId="330FF4E5" w:rsidR="007467EC" w:rsidRPr="006C4A89" w:rsidRDefault="00E172C9" w:rsidP="007467EC">
            <w:pPr>
              <w:pStyle w:val="BodyText"/>
              <w:ind w:left="356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6C4A89">
              <w:rPr>
                <w:rFonts w:asciiTheme="minorHAnsi" w:hAnsiTheme="minorHAnsi"/>
                <w:sz w:val="24"/>
                <w:szCs w:val="24"/>
              </w:rPr>
              <w:t>032 420 35 35</w:t>
            </w:r>
          </w:p>
          <w:p w14:paraId="6307D984" w14:textId="5B18AB8C" w:rsidR="009A3C32" w:rsidRPr="006C4A89" w:rsidRDefault="00086927" w:rsidP="007467EC">
            <w:pPr>
              <w:pStyle w:val="BodyText"/>
              <w:ind w:left="356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6C4A89">
              <w:rPr>
                <w:rFonts w:asciiTheme="minorHAnsi" w:hAnsiTheme="minorHAnsi"/>
                <w:sz w:val="24"/>
                <w:szCs w:val="24"/>
              </w:rPr>
              <w:t>j</w:t>
            </w:r>
            <w:r w:rsidR="00D61068" w:rsidRPr="006C4A89">
              <w:rPr>
                <w:rFonts w:asciiTheme="minorHAnsi" w:hAnsiTheme="minorHAnsi"/>
                <w:sz w:val="24"/>
                <w:szCs w:val="24"/>
              </w:rPr>
              <w:t>erome.racordon@divtec.ch</w:t>
            </w:r>
          </w:p>
        </w:tc>
      </w:tr>
      <w:tr w:rsidR="002C0BE5" w:rsidRPr="00FA44D7" w14:paraId="610E63DD" w14:textId="77777777" w:rsidTr="00E172C9">
        <w:trPr>
          <w:trHeight w:val="299"/>
        </w:trPr>
        <w:tc>
          <w:tcPr>
            <w:tcW w:w="3052" w:type="dxa"/>
            <w:tcBorders>
              <w:bottom w:val="single" w:sz="4" w:space="0" w:color="auto"/>
            </w:tcBorders>
          </w:tcPr>
          <w:p w14:paraId="3CB1B934" w14:textId="218A72F2" w:rsidR="002C0BE5" w:rsidRDefault="002C0BE5" w:rsidP="002C0BE5">
            <w:pPr>
              <w:pStyle w:val="Objet"/>
              <w:jc w:val="right"/>
              <w:rPr>
                <w:rFonts w:asciiTheme="minorHAnsi" w:hAnsiTheme="minorHAnsi"/>
                <w:b w:val="0"/>
                <w:i w:val="0"/>
                <w:sz w:val="24"/>
                <w:szCs w:val="24"/>
              </w:rPr>
            </w:pPr>
            <w:r w:rsidRPr="00FA44D7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Lieu de travail :</w:t>
            </w:r>
            <w:r w:rsidR="00FE2BAA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 xml:space="preserve">     </w:t>
            </w:r>
          </w:p>
          <w:p w14:paraId="1846DB7C" w14:textId="3FDE7449" w:rsidR="002C0BE5" w:rsidRPr="00FA44D7" w:rsidRDefault="002C0BE5" w:rsidP="00E172C9">
            <w:pPr>
              <w:pStyle w:val="BodyText"/>
              <w:jc w:val="right"/>
              <w:rPr>
                <w:rFonts w:asciiTheme="minorHAnsi" w:hAnsiTheme="minorHAnsi"/>
                <w:b/>
                <w:i/>
                <w:sz w:val="24"/>
                <w:szCs w:val="24"/>
              </w:rPr>
            </w:pPr>
          </w:p>
        </w:tc>
        <w:tc>
          <w:tcPr>
            <w:tcW w:w="6947" w:type="dxa"/>
            <w:tcBorders>
              <w:bottom w:val="single" w:sz="4" w:space="0" w:color="auto"/>
            </w:tcBorders>
          </w:tcPr>
          <w:p w14:paraId="13EEC533" w14:textId="31894079" w:rsidR="007467EC" w:rsidRPr="00E172C9" w:rsidRDefault="00FA40E3" w:rsidP="00E172C9">
            <w:pPr>
              <w:pStyle w:val="Objet"/>
              <w:spacing w:after="80"/>
              <w:ind w:left="357"/>
              <w:rPr>
                <w:rFonts w:asciiTheme="minorHAnsi" w:hAnsiTheme="minorHAnsi"/>
                <w:i w:val="0"/>
                <w:sz w:val="24"/>
                <w:szCs w:val="24"/>
              </w:rPr>
            </w:pPr>
            <w:sdt>
              <w:sdtPr>
                <w:rPr>
                  <w:rFonts w:asciiTheme="minorHAnsi" w:hAnsiTheme="minorHAnsi"/>
                  <w:i w:val="0"/>
                  <w:sz w:val="24"/>
                  <w:szCs w:val="24"/>
                </w:rPr>
                <w:id w:val="2051794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2BAA">
                  <w:rPr>
                    <w:rFonts w:ascii="MS Gothic" w:eastAsia="MS Gothic" w:hAnsi="MS Gothic" w:hint="eastAsia"/>
                    <w:i w:val="0"/>
                    <w:sz w:val="24"/>
                    <w:szCs w:val="24"/>
                  </w:rPr>
                  <w:t>☐</w:t>
                </w:r>
              </w:sdtContent>
            </w:sdt>
            <w:r w:rsidR="00FE2BAA">
              <w:rPr>
                <w:rFonts w:asciiTheme="minorHAnsi" w:hAnsiTheme="minorHAnsi"/>
                <w:i w:val="0"/>
                <w:sz w:val="24"/>
                <w:szCs w:val="24"/>
              </w:rPr>
              <w:t xml:space="preserve"> Dual</w:t>
            </w:r>
            <w:r w:rsidR="00FE2BAA" w:rsidRPr="007467EC">
              <w:rPr>
                <w:rFonts w:asciiTheme="minorHAnsi" w:hAnsiTheme="minorHAnsi"/>
                <w:i w:val="0"/>
                <w:sz w:val="24"/>
                <w:szCs w:val="24"/>
              </w:rPr>
              <w:t xml:space="preserve"> en entreprise </w:t>
            </w:r>
            <w:r w:rsidR="00FE2BAA"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/>
                  <w:i w:val="0"/>
                  <w:sz w:val="24"/>
                  <w:szCs w:val="24"/>
                </w:rPr>
                <w:id w:val="123497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1068">
                  <w:rPr>
                    <w:rFonts w:ascii="MS Gothic" w:eastAsia="MS Gothic" w:hAnsi="MS Gothic" w:hint="eastAsia"/>
                    <w:i w:val="0"/>
                    <w:sz w:val="24"/>
                    <w:szCs w:val="24"/>
                  </w:rPr>
                  <w:t>☐</w:t>
                </w:r>
              </w:sdtContent>
            </w:sdt>
            <w:r w:rsidR="00FE2BAA" w:rsidRPr="007467EC">
              <w:rPr>
                <w:rFonts w:asciiTheme="minorHAnsi" w:hAnsiTheme="minorHAnsi"/>
                <w:i w:val="0"/>
                <w:sz w:val="24"/>
                <w:szCs w:val="24"/>
              </w:rPr>
              <w:t xml:space="preserve"> Stage en entreprise </w:t>
            </w:r>
            <w:sdt>
              <w:sdtPr>
                <w:rPr>
                  <w:rFonts w:asciiTheme="minorHAnsi" w:hAnsiTheme="minorHAnsi"/>
                  <w:i w:val="0"/>
                  <w:sz w:val="24"/>
                  <w:szCs w:val="24"/>
                </w:rPr>
                <w:id w:val="15547339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61068">
                  <w:rPr>
                    <w:rFonts w:ascii="MS Gothic" w:eastAsia="MS Gothic" w:hAnsi="MS Gothic" w:hint="eastAsia"/>
                    <w:i w:val="0"/>
                    <w:sz w:val="24"/>
                    <w:szCs w:val="24"/>
                  </w:rPr>
                  <w:t>☒</w:t>
                </w:r>
              </w:sdtContent>
            </w:sdt>
            <w:r w:rsidR="00CC27A8" w:rsidRPr="007467EC"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  <w:r w:rsidR="002C0BE5" w:rsidRPr="007467EC">
              <w:rPr>
                <w:rFonts w:asciiTheme="minorHAnsi" w:hAnsiTheme="minorHAnsi"/>
                <w:i w:val="0"/>
                <w:sz w:val="24"/>
                <w:szCs w:val="24"/>
              </w:rPr>
              <w:t>Interne EMT</w:t>
            </w:r>
            <w:r w:rsidR="00FE2BAA">
              <w:rPr>
                <w:rFonts w:asciiTheme="minorHAnsi" w:hAnsiTheme="minorHAnsi"/>
                <w:i w:val="0"/>
                <w:sz w:val="24"/>
                <w:szCs w:val="24"/>
              </w:rPr>
              <w:t xml:space="preserve">   </w:t>
            </w:r>
            <w:ins w:id="0" w:author="Fallet Steve" w:date="2021-12-22T09:58:00Z">
              <w:r w:rsidR="00374B8A">
                <w:rPr>
                  <w:rFonts w:asciiTheme="minorHAnsi" w:hAnsiTheme="minorHAnsi"/>
                  <w:i w:val="0"/>
                  <w:sz w:val="24"/>
                  <w:szCs w:val="24"/>
                </w:rPr>
                <w:t xml:space="preserve"> </w:t>
              </w:r>
            </w:ins>
            <w:ins w:id="1" w:author="Fallet Steve" w:date="2021-12-22T10:11:00Z">
              <w:r w:rsidR="00B0658E">
                <w:rPr>
                  <w:rFonts w:asciiTheme="minorHAnsi" w:hAnsiTheme="minorHAnsi"/>
                  <w:i w:val="0"/>
                  <w:sz w:val="24"/>
                  <w:szCs w:val="24"/>
                </w:rPr>
                <w:t xml:space="preserve">  </w:t>
              </w:r>
            </w:ins>
          </w:p>
          <w:p w14:paraId="715EE89B" w14:textId="3D3311BA" w:rsidR="00E172C9" w:rsidRPr="00E172C9" w:rsidRDefault="00E172C9" w:rsidP="00E172C9">
            <w:pPr>
              <w:ind w:firstLine="708"/>
              <w:rPr>
                <w:lang w:val="fr-CH"/>
              </w:rPr>
            </w:pPr>
          </w:p>
        </w:tc>
      </w:tr>
      <w:tr w:rsidR="009A3C32" w:rsidRPr="00FA44D7" w14:paraId="6307D98B" w14:textId="77777777" w:rsidTr="00E172C9">
        <w:trPr>
          <w:trHeight w:val="133"/>
        </w:trPr>
        <w:tc>
          <w:tcPr>
            <w:tcW w:w="3052" w:type="dxa"/>
            <w:tcBorders>
              <w:top w:val="single" w:sz="4" w:space="0" w:color="auto"/>
            </w:tcBorders>
          </w:tcPr>
          <w:p w14:paraId="6307D989" w14:textId="71190F93" w:rsidR="009A3C32" w:rsidRPr="00FA44D7" w:rsidRDefault="00FA44D7">
            <w:pPr>
              <w:pStyle w:val="Objet"/>
              <w:jc w:val="right"/>
              <w:rPr>
                <w:rFonts w:asciiTheme="minorHAnsi" w:hAnsi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Titre du travail</w:t>
            </w:r>
            <w:r w:rsidR="009A3C32" w:rsidRPr="00FA44D7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 xml:space="preserve"> :</w:t>
            </w:r>
          </w:p>
        </w:tc>
        <w:tc>
          <w:tcPr>
            <w:tcW w:w="6947" w:type="dxa"/>
            <w:tcBorders>
              <w:top w:val="single" w:sz="4" w:space="0" w:color="auto"/>
            </w:tcBorders>
          </w:tcPr>
          <w:sdt>
            <w:sdtPr>
              <w:rPr>
                <w:rFonts w:asciiTheme="minorHAnsi" w:hAnsiTheme="minorHAnsi"/>
                <w:i w:val="0"/>
                <w:sz w:val="24"/>
                <w:szCs w:val="24"/>
                <w:lang w:val="de-CH"/>
              </w:rPr>
              <w:id w:val="-256982124"/>
              <w:placeholder>
                <w:docPart w:val="CAE1C37ABDAF4F958AE7F8294FBFFDF6"/>
              </w:placeholder>
            </w:sdtPr>
            <w:sdtContent>
              <w:p w14:paraId="6307D98A" w14:textId="40446FCC" w:rsidR="009A3C32" w:rsidRPr="00DF34A4" w:rsidRDefault="0072041C" w:rsidP="007467EC">
                <w:pPr>
                  <w:pStyle w:val="Objet"/>
                  <w:ind w:left="357"/>
                  <w:rPr>
                    <w:rFonts w:asciiTheme="minorHAnsi" w:hAnsiTheme="minorHAnsi"/>
                    <w:i w:val="0"/>
                    <w:sz w:val="24"/>
                    <w:szCs w:val="24"/>
                    <w:lang w:val="fr-CH"/>
                  </w:rPr>
                </w:pPr>
                <w:r w:rsidRPr="00B92FC4">
                  <w:rPr>
                    <w:rFonts w:asciiTheme="minorHAnsi" w:hAnsiTheme="minorHAnsi"/>
                    <w:i w:val="0"/>
                    <w:sz w:val="24"/>
                    <w:szCs w:val="24"/>
                    <w:lang w:val="fr-CH"/>
                  </w:rPr>
                  <w:t>Interface</w:t>
                </w:r>
                <w:r w:rsidR="00EA3987">
                  <w:rPr>
                    <w:rFonts w:asciiTheme="minorHAnsi" w:hAnsiTheme="minorHAnsi"/>
                    <w:i w:val="0"/>
                    <w:sz w:val="24"/>
                    <w:szCs w:val="24"/>
                    <w:lang w:val="fr-CH"/>
                  </w:rPr>
                  <w:t xml:space="preserve"> de </w:t>
                </w:r>
                <w:r w:rsidRPr="00B92FC4">
                  <w:rPr>
                    <w:rFonts w:asciiTheme="minorHAnsi" w:hAnsiTheme="minorHAnsi"/>
                    <w:i w:val="0"/>
                    <w:sz w:val="24"/>
                    <w:szCs w:val="24"/>
                    <w:lang w:val="fr-CH"/>
                  </w:rPr>
                  <w:t>gestion d’emprunt</w:t>
                </w:r>
                <w:r w:rsidR="00B92FC4" w:rsidRPr="00B92FC4">
                  <w:rPr>
                    <w:rFonts w:asciiTheme="minorHAnsi" w:hAnsiTheme="minorHAnsi"/>
                    <w:i w:val="0"/>
                    <w:sz w:val="24"/>
                    <w:szCs w:val="24"/>
                    <w:lang w:val="fr-CH"/>
                  </w:rPr>
                  <w:t xml:space="preserve"> </w:t>
                </w:r>
                <w:r w:rsidR="00B92FC4">
                  <w:rPr>
                    <w:rFonts w:asciiTheme="minorHAnsi" w:hAnsiTheme="minorHAnsi"/>
                    <w:i w:val="0"/>
                    <w:sz w:val="24"/>
                    <w:szCs w:val="24"/>
                    <w:lang w:val="fr-CH"/>
                  </w:rPr>
                  <w:t>d</w:t>
                </w:r>
                <w:r w:rsidR="00B92FC4" w:rsidRPr="00B92FC4">
                  <w:rPr>
                    <w:rFonts w:asciiTheme="minorHAnsi" w:hAnsiTheme="minorHAnsi"/>
                    <w:i w:val="0"/>
                    <w:sz w:val="24"/>
                    <w:szCs w:val="24"/>
                    <w:lang w:val="fr-CH"/>
                  </w:rPr>
                  <w:t>u matériel</w:t>
                </w:r>
              </w:p>
            </w:sdtContent>
          </w:sdt>
        </w:tc>
      </w:tr>
      <w:tr w:rsidR="00FA44D7" w:rsidRPr="002C0BE5" w14:paraId="018FD497" w14:textId="77777777" w:rsidTr="00E172C9">
        <w:trPr>
          <w:trHeight w:val="619"/>
        </w:trPr>
        <w:tc>
          <w:tcPr>
            <w:tcW w:w="3052" w:type="dxa"/>
          </w:tcPr>
          <w:p w14:paraId="049BA224" w14:textId="601D9560" w:rsidR="00FA44D7" w:rsidRPr="002C0BE5" w:rsidRDefault="00FA44D7">
            <w:pPr>
              <w:pStyle w:val="Objet"/>
              <w:jc w:val="right"/>
              <w:rPr>
                <w:rFonts w:asciiTheme="minorHAnsi" w:hAnsiTheme="minorHAnsi"/>
                <w:b w:val="0"/>
                <w:i w:val="0"/>
                <w:sz w:val="24"/>
                <w:szCs w:val="24"/>
              </w:rPr>
            </w:pPr>
            <w:r w:rsidRPr="002C0BE5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Type de travail :</w:t>
            </w:r>
          </w:p>
        </w:tc>
        <w:tc>
          <w:tcPr>
            <w:tcW w:w="6947" w:type="dxa"/>
          </w:tcPr>
          <w:p w14:paraId="43C46A14" w14:textId="36A06E3B" w:rsidR="00FA44D7" w:rsidRPr="007467EC" w:rsidRDefault="00FA40E3" w:rsidP="007467EC">
            <w:pPr>
              <w:pStyle w:val="Objet"/>
              <w:ind w:left="356"/>
              <w:rPr>
                <w:rFonts w:asciiTheme="minorHAnsi" w:hAnsiTheme="minorHAnsi"/>
                <w:i w:val="0"/>
                <w:sz w:val="24"/>
                <w:szCs w:val="24"/>
              </w:rPr>
            </w:pPr>
            <w:sdt>
              <w:sdtPr>
                <w:rPr>
                  <w:rFonts w:asciiTheme="minorHAnsi" w:hAnsiTheme="minorHAnsi"/>
                  <w:i w:val="0"/>
                  <w:sz w:val="24"/>
                  <w:szCs w:val="24"/>
                </w:rPr>
                <w:id w:val="1347446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61068">
                  <w:rPr>
                    <w:rFonts w:ascii="MS Gothic" w:eastAsia="MS Gothic" w:hAnsi="MS Gothic" w:hint="eastAsia"/>
                    <w:i w:val="0"/>
                    <w:sz w:val="24"/>
                    <w:szCs w:val="24"/>
                  </w:rPr>
                  <w:t>☒</w:t>
                </w:r>
              </w:sdtContent>
            </w:sdt>
            <w:r w:rsidR="00FA44D7" w:rsidRPr="007467EC">
              <w:rPr>
                <w:rFonts w:asciiTheme="minorHAnsi" w:hAnsiTheme="minorHAnsi"/>
                <w:i w:val="0"/>
                <w:sz w:val="24"/>
                <w:szCs w:val="24"/>
              </w:rPr>
              <w:t xml:space="preserve"> Développement </w:t>
            </w:r>
            <w:r w:rsidR="00163CFD">
              <w:rPr>
                <w:rFonts w:asciiTheme="minorHAnsi" w:hAnsiTheme="minorHAnsi"/>
                <w:i w:val="0"/>
                <w:sz w:val="24"/>
                <w:szCs w:val="24"/>
              </w:rPr>
              <w:t xml:space="preserve">      </w:t>
            </w:r>
            <w:r w:rsidR="00FA44D7" w:rsidRPr="007467EC"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/>
                  <w:i w:val="0"/>
                  <w:sz w:val="24"/>
                  <w:szCs w:val="24"/>
                </w:rPr>
                <w:id w:val="-2135321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7A8" w:rsidRPr="007467EC">
                  <w:rPr>
                    <w:rFonts w:ascii="Segoe UI Symbol" w:eastAsia="MS Gothic" w:hAnsi="Segoe UI Symbol" w:cs="Segoe UI Symbol"/>
                    <w:i w:val="0"/>
                    <w:sz w:val="24"/>
                    <w:szCs w:val="24"/>
                  </w:rPr>
                  <w:t>☐</w:t>
                </w:r>
              </w:sdtContent>
            </w:sdt>
            <w:r w:rsidR="00FA44D7" w:rsidRPr="007467EC">
              <w:rPr>
                <w:rFonts w:asciiTheme="minorHAnsi" w:hAnsiTheme="minorHAnsi"/>
                <w:i w:val="0"/>
                <w:sz w:val="24"/>
                <w:szCs w:val="24"/>
              </w:rPr>
              <w:t xml:space="preserve"> Système</w:t>
            </w:r>
          </w:p>
          <w:p w14:paraId="7E50E5A7" w14:textId="110EFE3E" w:rsidR="002C0BE5" w:rsidRPr="007467EC" w:rsidRDefault="00FA40E3" w:rsidP="007467EC">
            <w:pPr>
              <w:pStyle w:val="BodyText"/>
              <w:ind w:left="356"/>
              <w:jc w:val="left"/>
              <w:rPr>
                <w:rFonts w:asciiTheme="minorHAnsi" w:hAnsiTheme="minorHAnsi"/>
                <w:sz w:val="24"/>
                <w:szCs w:val="24"/>
              </w:rPr>
            </w:pPr>
            <w:sdt>
              <w:sdtPr>
                <w:rPr>
                  <w:rFonts w:asciiTheme="minorHAnsi" w:hAnsiTheme="minorHAnsi"/>
                  <w:sz w:val="24"/>
                  <w:szCs w:val="24"/>
                </w:rPr>
                <w:id w:val="1353997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6106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FA44D7" w:rsidRPr="007467EC">
              <w:rPr>
                <w:rFonts w:asciiTheme="minorHAnsi" w:hAnsiTheme="minorHAnsi"/>
                <w:sz w:val="24"/>
                <w:szCs w:val="24"/>
              </w:rPr>
              <w:t xml:space="preserve"> Web  </w:t>
            </w:r>
            <w:sdt>
              <w:sdtPr>
                <w:rPr>
                  <w:rFonts w:asciiTheme="minorHAnsi" w:hAnsiTheme="minorHAnsi"/>
                  <w:sz w:val="24"/>
                  <w:szCs w:val="24"/>
                </w:rPr>
                <w:id w:val="-6025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7A8" w:rsidRPr="007467E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FA44D7" w:rsidRPr="007467EC">
              <w:rPr>
                <w:rFonts w:asciiTheme="minorHAnsi" w:hAnsiTheme="minorHAnsi"/>
                <w:sz w:val="24"/>
                <w:szCs w:val="24"/>
              </w:rPr>
              <w:t xml:space="preserve"> Réseau</w:t>
            </w:r>
            <w:r w:rsidR="002C0BE5" w:rsidRPr="007467EC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sdt>
              <w:sdtPr>
                <w:rPr>
                  <w:rFonts w:asciiTheme="minorHAnsi" w:hAnsiTheme="minorHAnsi"/>
                  <w:sz w:val="24"/>
                  <w:szCs w:val="24"/>
                </w:rPr>
                <w:id w:val="-1563159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7A8" w:rsidRPr="007467E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C0BE5" w:rsidRPr="007467EC">
              <w:rPr>
                <w:rFonts w:asciiTheme="minorHAnsi" w:hAnsiTheme="minorHAnsi"/>
                <w:sz w:val="24"/>
                <w:szCs w:val="24"/>
              </w:rPr>
              <w:t xml:space="preserve"> Serveur  </w:t>
            </w:r>
            <w:sdt>
              <w:sdtPr>
                <w:rPr>
                  <w:rFonts w:asciiTheme="minorHAnsi" w:hAnsiTheme="minorHAnsi"/>
                  <w:sz w:val="24"/>
                  <w:szCs w:val="24"/>
                </w:rPr>
                <w:id w:val="209581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7A8" w:rsidRPr="007467E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C0BE5" w:rsidRPr="007467EC">
              <w:rPr>
                <w:rFonts w:asciiTheme="minorHAnsi" w:hAnsiTheme="minorHAnsi"/>
                <w:sz w:val="24"/>
                <w:szCs w:val="24"/>
              </w:rPr>
              <w:t xml:space="preserve"> Sécurité  </w:t>
            </w:r>
            <w:sdt>
              <w:sdtPr>
                <w:rPr>
                  <w:rFonts w:asciiTheme="minorHAnsi" w:hAnsiTheme="minorHAnsi"/>
                  <w:sz w:val="24"/>
                  <w:szCs w:val="24"/>
                </w:rPr>
                <w:id w:val="-1456411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7A8" w:rsidRPr="007467E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C0BE5" w:rsidRPr="007467EC">
              <w:rPr>
                <w:rFonts w:asciiTheme="minorHAnsi" w:hAnsiTheme="minorHAnsi"/>
                <w:sz w:val="24"/>
                <w:szCs w:val="24"/>
              </w:rPr>
              <w:t xml:space="preserve"> Virtualisation</w:t>
            </w:r>
          </w:p>
          <w:p w14:paraId="61A7E883" w14:textId="353DF40C" w:rsidR="00FA44D7" w:rsidRPr="007467EC" w:rsidRDefault="00FA40E3" w:rsidP="007467EC">
            <w:pPr>
              <w:pStyle w:val="BodyText"/>
              <w:spacing w:after="120"/>
              <w:ind w:left="357"/>
              <w:jc w:val="left"/>
              <w:rPr>
                <w:rFonts w:asciiTheme="minorHAnsi" w:hAnsiTheme="minorHAnsi"/>
                <w:sz w:val="24"/>
                <w:szCs w:val="24"/>
                <w:lang w:val="fr-FR"/>
              </w:rPr>
            </w:pPr>
            <w:sdt>
              <w:sdtPr>
                <w:rPr>
                  <w:rFonts w:asciiTheme="minorHAnsi" w:hAnsiTheme="minorHAnsi"/>
                  <w:sz w:val="24"/>
                  <w:szCs w:val="24"/>
                </w:rPr>
                <w:id w:val="422074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3134" w:rsidRPr="007467E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C0BE5" w:rsidRPr="007467EC">
              <w:rPr>
                <w:rFonts w:asciiTheme="minorHAnsi" w:hAnsiTheme="minorHAnsi"/>
                <w:sz w:val="24"/>
                <w:szCs w:val="24"/>
              </w:rPr>
              <w:t xml:space="preserve"> Base de données</w:t>
            </w:r>
            <w:r w:rsidR="004A3134" w:rsidRPr="007467EC"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sdt>
              <w:sdtPr>
                <w:rPr>
                  <w:rFonts w:asciiTheme="minorHAnsi" w:hAnsiTheme="minorHAnsi"/>
                  <w:sz w:val="24"/>
                  <w:szCs w:val="24"/>
                </w:rPr>
                <w:id w:val="1784155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3134" w:rsidRPr="007467E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A3134" w:rsidRPr="007467EC">
              <w:rPr>
                <w:rFonts w:asciiTheme="minorHAnsi" w:hAnsiTheme="minorHAnsi"/>
                <w:sz w:val="24"/>
                <w:szCs w:val="24"/>
              </w:rPr>
              <w:t xml:space="preserve"> Autre : </w:t>
            </w:r>
          </w:p>
        </w:tc>
      </w:tr>
      <w:tr w:rsidR="00892D12" w:rsidRPr="00FA44D7" w14:paraId="6307D98F" w14:textId="77777777" w:rsidTr="00E172C9">
        <w:trPr>
          <w:trHeight w:val="1145"/>
        </w:trPr>
        <w:tc>
          <w:tcPr>
            <w:tcW w:w="3052" w:type="dxa"/>
            <w:tcBorders>
              <w:bottom w:val="single" w:sz="4" w:space="0" w:color="auto"/>
            </w:tcBorders>
          </w:tcPr>
          <w:p w14:paraId="6307D98C" w14:textId="77C7633B" w:rsidR="00892D12" w:rsidRPr="00FA44D7" w:rsidRDefault="002C0BE5" w:rsidP="002C0BE5">
            <w:pPr>
              <w:pStyle w:val="Objet"/>
              <w:ind w:left="214"/>
              <w:jc w:val="right"/>
              <w:rPr>
                <w:rFonts w:asciiTheme="minorHAnsi" w:hAnsiTheme="minorHAnsi"/>
                <w:b w:val="0"/>
                <w:i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Description du travail</w:t>
            </w:r>
            <w:r w:rsidR="00892D12" w:rsidRPr="00FA44D7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 xml:space="preserve"> :</w:t>
            </w:r>
          </w:p>
        </w:tc>
        <w:tc>
          <w:tcPr>
            <w:tcW w:w="6947" w:type="dxa"/>
            <w:tcBorders>
              <w:bottom w:val="single" w:sz="4" w:space="0" w:color="auto"/>
            </w:tcBorders>
          </w:tcPr>
          <w:p w14:paraId="13273CB7" w14:textId="7F8C8CDB" w:rsidR="00892D12" w:rsidRPr="0072041C" w:rsidDel="00B24512" w:rsidRDefault="0072041C" w:rsidP="007467EC">
            <w:pPr>
              <w:pStyle w:val="Objet"/>
              <w:spacing w:after="0"/>
              <w:ind w:left="357"/>
              <w:rPr>
                <w:del w:id="2" w:author="Bendit Sévan" w:date="2021-12-22T10:36:00Z"/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</w:pPr>
            <w:r w:rsidRPr="0072041C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Réalis</w:t>
            </w:r>
            <w:r w:rsidR="00EA3987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ation</w:t>
            </w:r>
            <w:r w:rsidRPr="0072041C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d’une a</w:t>
            </w: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pplication </w:t>
            </w:r>
            <w:r w:rsidR="00EA3987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mobile compatible Android et iOS </w:t>
            </w: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pour la gestion d’emprunt du matériel</w:t>
            </w:r>
            <w:r w:rsidR="00525C68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en utilisant les technologies VueJS et Quasar.</w:t>
            </w:r>
          </w:p>
          <w:p w14:paraId="6E28132B" w14:textId="77777777" w:rsidR="007467EC" w:rsidRPr="0072041C" w:rsidDel="00B24512" w:rsidRDefault="007467EC" w:rsidP="00B24512">
            <w:pPr>
              <w:pStyle w:val="Objet"/>
              <w:spacing w:after="0"/>
              <w:ind w:left="357"/>
              <w:rPr>
                <w:del w:id="3" w:author="Bendit Sévan" w:date="2021-12-22T10:36:00Z"/>
              </w:rPr>
              <w:pPrChange w:id="4" w:author="Bendit Sévan" w:date="2021-12-22T10:36:00Z">
                <w:pPr>
                  <w:pStyle w:val="BodyText"/>
                  <w:ind w:left="357"/>
                  <w:jc w:val="left"/>
                </w:pPr>
              </w:pPrChange>
            </w:pPr>
          </w:p>
          <w:p w14:paraId="6350F326" w14:textId="77777777" w:rsidR="002C0BE5" w:rsidRPr="007467EC" w:rsidDel="00B24512" w:rsidRDefault="002C0BE5" w:rsidP="007467EC">
            <w:pPr>
              <w:pStyle w:val="BodyText"/>
              <w:ind w:left="357"/>
              <w:jc w:val="left"/>
              <w:rPr>
                <w:del w:id="5" w:author="Bendit Sévan" w:date="2021-12-22T10:36:00Z"/>
                <w:rFonts w:asciiTheme="minorHAnsi" w:hAnsiTheme="minorHAnsi"/>
                <w:sz w:val="24"/>
                <w:szCs w:val="24"/>
                <w:lang w:val="fr-FR"/>
              </w:rPr>
            </w:pPr>
          </w:p>
          <w:p w14:paraId="6307D98E" w14:textId="18823201" w:rsidR="002C0BE5" w:rsidRPr="007467EC" w:rsidRDefault="002C0BE5" w:rsidP="007467EC">
            <w:pPr>
              <w:pStyle w:val="BodyText"/>
              <w:ind w:left="357"/>
              <w:jc w:val="left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892D12" w:rsidRPr="00FA44D7" w14:paraId="6307D992" w14:textId="77777777" w:rsidTr="00E172C9">
        <w:trPr>
          <w:trHeight w:val="1053"/>
        </w:trPr>
        <w:tc>
          <w:tcPr>
            <w:tcW w:w="3052" w:type="dxa"/>
            <w:tcBorders>
              <w:top w:val="single" w:sz="4" w:space="0" w:color="auto"/>
            </w:tcBorders>
          </w:tcPr>
          <w:p w14:paraId="6307D990" w14:textId="12744F3C" w:rsidR="00FA44D7" w:rsidRPr="002C0BE5" w:rsidRDefault="00973BAE" w:rsidP="003968B4">
            <w:pPr>
              <w:pStyle w:val="BodyText"/>
              <w:spacing w:before="120" w:after="120"/>
              <w:jc w:val="right"/>
              <w:rPr>
                <w:rFonts w:asciiTheme="minorHAnsi" w:hAnsiTheme="minorHAnsi"/>
                <w:sz w:val="24"/>
                <w:lang w:val="fr-FR"/>
              </w:rPr>
            </w:pPr>
            <w:r w:rsidRPr="002C0BE5">
              <w:rPr>
                <w:rFonts w:asciiTheme="minorHAnsi" w:hAnsiTheme="minorHAnsi"/>
                <w:sz w:val="24"/>
                <w:lang w:val="fr-FR"/>
              </w:rPr>
              <w:t>Objectifs à atteindre</w:t>
            </w:r>
            <w:r>
              <w:rPr>
                <w:rFonts w:asciiTheme="minorHAnsi" w:hAnsiTheme="minorHAnsi"/>
                <w:sz w:val="24"/>
                <w:lang w:val="fr-FR"/>
              </w:rPr>
              <w:t xml:space="preserve"> :</w:t>
            </w:r>
          </w:p>
        </w:tc>
        <w:tc>
          <w:tcPr>
            <w:tcW w:w="6947" w:type="dxa"/>
            <w:tcBorders>
              <w:top w:val="single" w:sz="4" w:space="0" w:color="auto"/>
            </w:tcBorders>
          </w:tcPr>
          <w:p w14:paraId="156AB9B2" w14:textId="0CEA7F02" w:rsidR="00696A4D" w:rsidRPr="00EA3987" w:rsidRDefault="00621080" w:rsidP="00FD58B9">
            <w:pPr>
              <w:pStyle w:val="Objet"/>
              <w:spacing w:after="0"/>
              <w:ind w:left="357"/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</w:pPr>
            <w:commentRangeStart w:id="6"/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Réalisation</w:t>
            </w:r>
            <w:r w:rsidR="0057224A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d’un prototype d’application</w:t>
            </w:r>
            <w:r w:rsidR="007F2D62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mobile</w:t>
            </w:r>
            <w:r w:rsidR="00565164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</w:t>
            </w:r>
            <w:r w:rsidR="00525C68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permettant de gérer les emprunts de matériels </w:t>
            </w:r>
            <w:r w:rsidR="007805F6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de l’école des métiers</w:t>
            </w:r>
            <w:r w:rsidR="00F05891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techniques de Porrentruy</w:t>
            </w:r>
            <w:r w:rsidR="004A5E68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.</w:t>
            </w:r>
            <w:r w:rsidR="00525C68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</w:t>
            </w:r>
            <w:r w:rsidR="004852F6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L’objectif principal est de valider</w:t>
            </w:r>
            <w:r w:rsidR="00216D53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</w:t>
            </w:r>
            <w:r w:rsidR="00A731E4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la possibilité </w:t>
            </w:r>
            <w:r w:rsidR="00216D53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de lire des QR codes</w:t>
            </w:r>
            <w:r w:rsidR="00DC731F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et</w:t>
            </w:r>
            <w:r w:rsidR="00696CBB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de scanner différentes</w:t>
            </w:r>
            <w:r w:rsidR="00426136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puces RFID avec les technologies imposées</w:t>
            </w:r>
            <w:r w:rsidR="004A4894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.</w:t>
            </w:r>
            <w:commentRangeEnd w:id="6"/>
            <w:r w:rsidR="00084DD8">
              <w:rPr>
                <w:rStyle w:val="CommentReference"/>
                <w:rFonts w:ascii="Times New Roman" w:hAnsi="Times New Roman"/>
                <w:b w:val="0"/>
                <w:i w:val="0"/>
              </w:rPr>
              <w:commentReference w:id="6"/>
            </w:r>
          </w:p>
          <w:p w14:paraId="4B4B4A9F" w14:textId="77777777" w:rsidR="000C0F54" w:rsidRPr="00EA3987" w:rsidDel="00B24512" w:rsidRDefault="000C0F54" w:rsidP="000C0F54">
            <w:pPr>
              <w:pStyle w:val="BodyText"/>
              <w:rPr>
                <w:del w:id="7" w:author="Bendit Sévan" w:date="2021-12-22T10:37:00Z"/>
              </w:rPr>
            </w:pPr>
          </w:p>
          <w:p w14:paraId="6307D991" w14:textId="288E91F3" w:rsidR="00892D12" w:rsidRPr="00EA3987" w:rsidRDefault="00892D12" w:rsidP="00696A4D">
            <w:pPr>
              <w:pStyle w:val="Objet"/>
              <w:spacing w:before="0" w:after="0"/>
              <w:ind w:left="357"/>
              <w:jc w:val="both"/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</w:pPr>
          </w:p>
        </w:tc>
      </w:tr>
      <w:tr w:rsidR="002C0BE5" w:rsidRPr="00FA44D7" w14:paraId="76B05406" w14:textId="77777777" w:rsidTr="00E172C9">
        <w:trPr>
          <w:trHeight w:val="1169"/>
        </w:trPr>
        <w:tc>
          <w:tcPr>
            <w:tcW w:w="3052" w:type="dxa"/>
          </w:tcPr>
          <w:p w14:paraId="3A0BBEB8" w14:textId="4AB683C9" w:rsidR="002C0BE5" w:rsidRPr="002C0BE5" w:rsidRDefault="00973BAE" w:rsidP="003968B4">
            <w:pPr>
              <w:pStyle w:val="BodyText"/>
              <w:spacing w:before="120" w:after="120"/>
              <w:jc w:val="right"/>
              <w:rPr>
                <w:rFonts w:asciiTheme="minorHAnsi" w:hAnsiTheme="minorHAnsi"/>
                <w:sz w:val="24"/>
                <w:lang w:val="fr-FR"/>
              </w:rPr>
            </w:pPr>
            <w:r w:rsidRPr="002C0BE5">
              <w:rPr>
                <w:rFonts w:asciiTheme="minorHAnsi" w:hAnsiTheme="minorHAnsi"/>
                <w:sz w:val="24"/>
                <w:lang w:val="fr-FR"/>
              </w:rPr>
              <w:t>Contraintes</w:t>
            </w:r>
            <w:r>
              <w:rPr>
                <w:rFonts w:asciiTheme="minorHAnsi" w:hAnsiTheme="minorHAnsi"/>
                <w:sz w:val="24"/>
                <w:lang w:val="fr-FR"/>
              </w:rPr>
              <w:t xml:space="preserve"> :</w:t>
            </w:r>
          </w:p>
        </w:tc>
        <w:tc>
          <w:tcPr>
            <w:tcW w:w="6947" w:type="dxa"/>
          </w:tcPr>
          <w:p w14:paraId="6EEAE760" w14:textId="5C64CFC6" w:rsidR="0096262F" w:rsidRDefault="0096262F" w:rsidP="0096262F">
            <w:pPr>
              <w:pStyle w:val="Objet"/>
              <w:spacing w:after="0"/>
              <w:ind w:left="358"/>
              <w:jc w:val="both"/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Technologie : </w:t>
            </w:r>
            <w:r w:rsidRPr="000963B1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Vue</w:t>
            </w: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JS et</w:t>
            </w:r>
            <w:r w:rsidRPr="000963B1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Quasa</w:t>
            </w: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r</w:t>
            </w:r>
          </w:p>
          <w:p w14:paraId="7AA9ED50" w14:textId="0A7ED0BA" w:rsidR="00D8799A" w:rsidRDefault="00D8799A" w:rsidP="0096262F">
            <w:pPr>
              <w:pStyle w:val="Objet"/>
              <w:spacing w:after="0"/>
              <w:ind w:left="358"/>
              <w:jc w:val="both"/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Connexion</w:t>
            </w:r>
            <w:r w:rsidR="00BB6691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à l’API de gestion des prêts</w:t>
            </w:r>
            <w:r w:rsidR="005A09E7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existante</w:t>
            </w:r>
          </w:p>
          <w:p w14:paraId="6FA060D9" w14:textId="39798210" w:rsidR="000C0F54" w:rsidRPr="0096262F" w:rsidRDefault="0096262F" w:rsidP="0096262F">
            <w:pPr>
              <w:pStyle w:val="Objet"/>
              <w:spacing w:after="0"/>
              <w:ind w:left="358"/>
              <w:jc w:val="both"/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Scan de QR code</w:t>
            </w:r>
            <w:r w:rsidR="004A4894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s</w:t>
            </w: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et </w:t>
            </w:r>
            <w:commentRangeStart w:id="8"/>
            <w:r w:rsidR="00563EE9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l</w:t>
            </w:r>
            <w:r w:rsidR="00266EA7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ecture</w:t>
            </w:r>
            <w:r w:rsidR="00BF0D5C"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 xml:space="preserve"> </w:t>
            </w:r>
            <w:r>
              <w:rPr>
                <w:rFonts w:asciiTheme="minorHAnsi" w:hAnsiTheme="minorHAnsi"/>
                <w:b w:val="0"/>
                <w:i w:val="0"/>
                <w:sz w:val="24"/>
                <w:szCs w:val="24"/>
                <w:lang w:val="fr-CH"/>
              </w:rPr>
              <w:t>RFID</w:t>
            </w:r>
            <w:commentRangeEnd w:id="8"/>
            <w:r w:rsidR="0054179F">
              <w:rPr>
                <w:rStyle w:val="CommentReference"/>
                <w:rFonts w:ascii="Times New Roman" w:hAnsi="Times New Roman"/>
                <w:b w:val="0"/>
                <w:i w:val="0"/>
              </w:rPr>
              <w:commentReference w:id="8"/>
            </w:r>
          </w:p>
        </w:tc>
      </w:tr>
      <w:tr w:rsidR="002C0BE5" w:rsidRPr="00FA44D7" w14:paraId="000FE323" w14:textId="77777777" w:rsidTr="00E172C9">
        <w:trPr>
          <w:trHeight w:val="1086"/>
        </w:trPr>
        <w:tc>
          <w:tcPr>
            <w:tcW w:w="3052" w:type="dxa"/>
            <w:tcBorders>
              <w:bottom w:val="single" w:sz="4" w:space="0" w:color="auto"/>
            </w:tcBorders>
          </w:tcPr>
          <w:p w14:paraId="5813F11A" w14:textId="77777777" w:rsidR="002C0BE5" w:rsidRDefault="0081255C" w:rsidP="003968B4">
            <w:pPr>
              <w:pStyle w:val="BodyText"/>
              <w:spacing w:before="120" w:after="120"/>
              <w:jc w:val="right"/>
              <w:rPr>
                <w:rFonts w:asciiTheme="minorHAnsi" w:hAnsiTheme="minorHAnsi"/>
                <w:sz w:val="24"/>
                <w:lang w:val="fr-FR"/>
              </w:rPr>
            </w:pPr>
            <w:r>
              <w:rPr>
                <w:rFonts w:asciiTheme="minorHAnsi" w:hAnsiTheme="minorHAnsi"/>
                <w:sz w:val="24"/>
                <w:lang w:val="fr-FR"/>
              </w:rPr>
              <w:t>L</w:t>
            </w:r>
            <w:r w:rsidR="002C0BE5" w:rsidRPr="002C0BE5">
              <w:rPr>
                <w:rFonts w:asciiTheme="minorHAnsi" w:hAnsiTheme="minorHAnsi"/>
                <w:sz w:val="24"/>
                <w:lang w:val="fr-FR"/>
              </w:rPr>
              <w:t>ivrable</w:t>
            </w:r>
            <w:r w:rsidR="00BF47AA">
              <w:rPr>
                <w:rFonts w:asciiTheme="minorHAnsi" w:hAnsiTheme="minorHAnsi"/>
                <w:sz w:val="24"/>
                <w:lang w:val="fr-FR"/>
              </w:rPr>
              <w:t>s :</w:t>
            </w:r>
          </w:p>
          <w:p w14:paraId="5BC1BD49" w14:textId="77777777" w:rsidR="00696A4D" w:rsidRDefault="00696A4D" w:rsidP="003968B4">
            <w:pPr>
              <w:pStyle w:val="BodyText"/>
              <w:spacing w:before="120" w:after="120"/>
              <w:jc w:val="right"/>
              <w:rPr>
                <w:rFonts w:asciiTheme="minorHAnsi" w:hAnsiTheme="minorHAnsi"/>
                <w:sz w:val="24"/>
                <w:lang w:val="fr-FR"/>
              </w:rPr>
            </w:pPr>
          </w:p>
          <w:p w14:paraId="5693DB22" w14:textId="77777777" w:rsidR="00FF060D" w:rsidRDefault="00FF060D" w:rsidP="00696A4D">
            <w:pPr>
              <w:pStyle w:val="BodyText"/>
              <w:spacing w:before="120"/>
              <w:jc w:val="right"/>
              <w:rPr>
                <w:ins w:id="9" w:author="Bendit Sévan" w:date="2021-12-22T08:49:00Z"/>
                <w:rFonts w:asciiTheme="minorHAnsi" w:hAnsiTheme="minorHAnsi"/>
                <w:sz w:val="24"/>
                <w:lang w:val="fr-FR"/>
              </w:rPr>
            </w:pPr>
          </w:p>
          <w:p w14:paraId="56F48E75" w14:textId="2404F4C8" w:rsidR="00696A4D" w:rsidRDefault="00696A4D" w:rsidP="00696A4D">
            <w:pPr>
              <w:pStyle w:val="BodyText"/>
              <w:spacing w:before="120"/>
              <w:jc w:val="right"/>
              <w:rPr>
                <w:rFonts w:asciiTheme="minorHAnsi" w:hAnsiTheme="minorHAnsi"/>
                <w:sz w:val="24"/>
                <w:lang w:val="fr-FR"/>
              </w:rPr>
            </w:pPr>
            <w:r>
              <w:rPr>
                <w:rFonts w:asciiTheme="minorHAnsi" w:hAnsiTheme="minorHAnsi"/>
                <w:sz w:val="24"/>
                <w:lang w:val="fr-FR"/>
              </w:rPr>
              <w:t>Dates approximatives :</w:t>
            </w:r>
          </w:p>
          <w:p w14:paraId="220BAA6F" w14:textId="5D8B08F2" w:rsidR="00696A4D" w:rsidRPr="002C0BE5" w:rsidRDefault="00696A4D" w:rsidP="00696A4D">
            <w:pPr>
              <w:pStyle w:val="BodyText"/>
              <w:spacing w:after="120"/>
              <w:jc w:val="right"/>
              <w:rPr>
                <w:rFonts w:asciiTheme="minorHAnsi" w:hAnsiTheme="minorHAnsi"/>
                <w:sz w:val="24"/>
                <w:lang w:val="fr-FR"/>
              </w:rPr>
            </w:pPr>
            <w:r>
              <w:rPr>
                <w:rFonts w:asciiTheme="minorHAnsi" w:hAnsiTheme="minorHAnsi"/>
                <w:sz w:val="24"/>
                <w:lang w:val="fr-FR"/>
              </w:rPr>
              <w:t>Partie 90H (18 jours)</w:t>
            </w:r>
          </w:p>
        </w:tc>
        <w:tc>
          <w:tcPr>
            <w:tcW w:w="6947" w:type="dxa"/>
            <w:tcBorders>
              <w:bottom w:val="single" w:sz="4" w:space="0" w:color="auto"/>
            </w:tcBorders>
          </w:tcPr>
          <w:p w14:paraId="66170499" w14:textId="4138BED7" w:rsidR="005749B8" w:rsidRDefault="005749B8" w:rsidP="005749B8">
            <w:pPr>
              <w:pStyle w:val="Objet"/>
              <w:spacing w:after="0"/>
              <w:ind w:left="356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7467EC">
              <w:rPr>
                <w:rFonts w:asciiTheme="minorHAnsi" w:hAnsiTheme="minorHAnsi"/>
                <w:i w:val="0"/>
                <w:sz w:val="24"/>
                <w:szCs w:val="24"/>
              </w:rPr>
              <w:t xml:space="preserve">Rapport de </w:t>
            </w:r>
            <w:commentRangeStart w:id="10"/>
            <w:r w:rsidRPr="007467EC">
              <w:rPr>
                <w:rFonts w:asciiTheme="minorHAnsi" w:hAnsiTheme="minorHAnsi"/>
                <w:i w:val="0"/>
                <w:sz w:val="24"/>
                <w:szCs w:val="24"/>
              </w:rPr>
              <w:t>TPI</w:t>
            </w:r>
            <w:commentRangeEnd w:id="10"/>
            <w:r>
              <w:rPr>
                <w:rStyle w:val="CommentReference"/>
                <w:rFonts w:ascii="Times New Roman" w:hAnsi="Times New Roman"/>
                <w:b w:val="0"/>
                <w:i w:val="0"/>
              </w:rPr>
              <w:commentReference w:id="10"/>
            </w:r>
          </w:p>
          <w:p w14:paraId="00785600" w14:textId="77777777" w:rsidR="00A83869" w:rsidRDefault="005749B8" w:rsidP="005749B8">
            <w:pPr>
              <w:pStyle w:val="Objet"/>
              <w:spacing w:after="0"/>
              <w:ind w:left="356"/>
              <w:rPr>
                <w:rFonts w:asciiTheme="minorHAnsi" w:hAnsi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sz w:val="24"/>
                <w:szCs w:val="24"/>
              </w:rPr>
              <w:t>Dépôt</w:t>
            </w:r>
            <w:r w:rsidR="007076F1">
              <w:rPr>
                <w:rFonts w:asciiTheme="minorHAnsi" w:hAnsiTheme="minorHAnsi"/>
                <w:i w:val="0"/>
                <w:sz w:val="24"/>
                <w:szCs w:val="24"/>
              </w:rPr>
              <w:t xml:space="preserve"> Githu</w:t>
            </w:r>
            <w:r w:rsidR="00DE7977">
              <w:rPr>
                <w:rFonts w:asciiTheme="minorHAnsi" w:hAnsiTheme="minorHAnsi"/>
                <w:i w:val="0"/>
                <w:sz w:val="24"/>
                <w:szCs w:val="24"/>
              </w:rPr>
              <w:t>b</w:t>
            </w:r>
            <w:r w:rsidR="002C5E0E">
              <w:rPr>
                <w:rFonts w:asciiTheme="minorHAnsi" w:hAnsiTheme="minorHAnsi"/>
                <w:i w:val="0"/>
                <w:sz w:val="24"/>
                <w:szCs w:val="24"/>
              </w:rPr>
              <w:t xml:space="preserve"> de l’application avec </w:t>
            </w:r>
            <w:r w:rsidR="00050694">
              <w:rPr>
                <w:rFonts w:asciiTheme="minorHAnsi" w:hAnsiTheme="minorHAnsi"/>
                <w:i w:val="0"/>
                <w:sz w:val="24"/>
                <w:szCs w:val="24"/>
              </w:rPr>
              <w:t>documentation technique</w:t>
            </w:r>
          </w:p>
          <w:p w14:paraId="7869A17C" w14:textId="1C7E0503" w:rsidR="00696A4D" w:rsidRPr="00653523" w:rsidDel="00B24512" w:rsidRDefault="00255900" w:rsidP="00BF0D5C">
            <w:pPr>
              <w:pStyle w:val="Objet"/>
              <w:spacing w:after="0"/>
              <w:ind w:left="356"/>
              <w:rPr>
                <w:del w:id="11" w:author="Bendit Sévan" w:date="2021-12-22T10:37:00Z"/>
                <w:rFonts w:asciiTheme="minorHAnsi" w:hAnsiTheme="minorHAnsi"/>
                <w:i w:val="0"/>
                <w:sz w:val="24"/>
                <w:szCs w:val="24"/>
              </w:rPr>
              <w:pPrChange w:id="12" w:author="Bendit Sévan" w:date="2021-12-22T10:23:00Z">
                <w:pPr>
                  <w:pStyle w:val="BodyText"/>
                  <w:ind w:left="358"/>
                  <w:jc w:val="left"/>
                </w:pPr>
              </w:pPrChange>
            </w:pPr>
            <w:r>
              <w:rPr>
                <w:rFonts w:asciiTheme="minorHAnsi" w:hAnsiTheme="minorHAnsi"/>
                <w:i w:val="0"/>
                <w:sz w:val="24"/>
                <w:szCs w:val="24"/>
              </w:rPr>
              <w:t>Pack</w:t>
            </w:r>
            <w:r w:rsidR="00E76CFC">
              <w:rPr>
                <w:rFonts w:asciiTheme="minorHAnsi" w:hAnsiTheme="minorHAnsi"/>
                <w:i w:val="0"/>
                <w:sz w:val="24"/>
                <w:szCs w:val="24"/>
              </w:rPr>
              <w:t>age iOS</w:t>
            </w:r>
            <w:r w:rsidR="00FF060D">
              <w:rPr>
                <w:rFonts w:asciiTheme="minorHAnsi" w:hAnsiTheme="minorHAnsi"/>
                <w:i w:val="0"/>
                <w:sz w:val="24"/>
                <w:szCs w:val="24"/>
              </w:rPr>
              <w:t xml:space="preserve"> et Android</w:t>
            </w:r>
            <w:ins w:id="13" w:author="Bendit Sévan" w:date="2021-12-22T10:22:00Z">
              <w:r w:rsidR="00BF0D5C">
                <w:rPr>
                  <w:rFonts w:asciiTheme="minorHAnsi" w:hAnsiTheme="minorHAnsi"/>
                  <w:i w:val="0"/>
                  <w:sz w:val="24"/>
                  <w:szCs w:val="24"/>
                </w:rPr>
                <w:t xml:space="preserve"> </w:t>
              </w:r>
            </w:ins>
          </w:p>
          <w:p w14:paraId="074127FB" w14:textId="04D9B287" w:rsidR="00696A4D" w:rsidRPr="00696A4D" w:rsidDel="00B24512" w:rsidRDefault="00696A4D" w:rsidP="00696A4D">
            <w:pPr>
              <w:pStyle w:val="BodyText"/>
              <w:ind w:left="358"/>
              <w:jc w:val="left"/>
              <w:rPr>
                <w:del w:id="14" w:author="Bendit Sévan" w:date="2021-12-22T10:36:00Z"/>
                <w:rFonts w:asciiTheme="minorHAnsi" w:hAnsiTheme="minorHAnsi" w:cstheme="minorHAnsi"/>
                <w:sz w:val="24"/>
                <w:szCs w:val="24"/>
                <w:lang w:val="fr-FR"/>
              </w:rPr>
            </w:pPr>
          </w:p>
          <w:p w14:paraId="516F02C6" w14:textId="77777777" w:rsidR="00FF060D" w:rsidDel="00B24512" w:rsidRDefault="00FF060D" w:rsidP="00696A4D">
            <w:pPr>
              <w:pStyle w:val="BodyText"/>
              <w:ind w:left="358"/>
              <w:jc w:val="left"/>
              <w:rPr>
                <w:del w:id="15" w:author="Bendit Sévan" w:date="2021-12-22T10:36:00Z"/>
                <w:rFonts w:asciiTheme="minorHAnsi" w:hAnsiTheme="minorHAnsi" w:cstheme="minorHAnsi"/>
                <w:sz w:val="24"/>
                <w:szCs w:val="24"/>
                <w:lang w:val="fr-FR"/>
              </w:rPr>
            </w:pPr>
          </w:p>
          <w:p w14:paraId="248C56FA" w14:textId="77777777" w:rsidR="00FF060D" w:rsidDel="00B24512" w:rsidRDefault="00FF060D" w:rsidP="00696A4D">
            <w:pPr>
              <w:pStyle w:val="BodyText"/>
              <w:ind w:left="358"/>
              <w:jc w:val="left"/>
              <w:rPr>
                <w:del w:id="16" w:author="Bendit Sévan" w:date="2021-12-22T10:36:00Z"/>
                <w:rFonts w:asciiTheme="minorHAnsi" w:hAnsiTheme="minorHAnsi" w:cstheme="minorHAnsi"/>
                <w:sz w:val="24"/>
                <w:szCs w:val="24"/>
                <w:lang w:val="fr-FR"/>
              </w:rPr>
            </w:pPr>
          </w:p>
          <w:p w14:paraId="59EDD028" w14:textId="77777777" w:rsidR="008E697E" w:rsidRDefault="008E697E" w:rsidP="00B24512">
            <w:pPr>
              <w:pStyle w:val="Objet"/>
              <w:spacing w:after="0"/>
              <w:ind w:left="356"/>
              <w:pPrChange w:id="17" w:author="Bendit Sévan" w:date="2021-12-22T10:37:00Z">
                <w:pPr>
                  <w:pStyle w:val="BodyText"/>
                  <w:ind w:left="358"/>
                  <w:jc w:val="left"/>
                </w:pPr>
              </w:pPrChange>
            </w:pPr>
          </w:p>
          <w:p w14:paraId="5EC09BE9" w14:textId="77777777" w:rsidR="00B24512" w:rsidDel="00653523" w:rsidRDefault="00B24512" w:rsidP="00696A4D">
            <w:pPr>
              <w:pStyle w:val="BodyText"/>
              <w:ind w:left="358"/>
              <w:jc w:val="left"/>
              <w:rPr>
                <w:del w:id="18" w:author="Bendit Sévan" w:date="2021-12-22T10:41:00Z"/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77FF492B" w14:textId="77777777" w:rsidR="00653523" w:rsidRDefault="00653523" w:rsidP="00696A4D">
            <w:pPr>
              <w:pStyle w:val="BodyText"/>
              <w:ind w:left="358"/>
              <w:jc w:val="left"/>
              <w:rPr>
                <w:ins w:id="19" w:author="Bendit Sévan" w:date="2021-12-22T10:41:00Z"/>
                <w:rFonts w:asciiTheme="minorHAnsi" w:hAnsiTheme="minorHAnsi" w:cstheme="minorHAnsi"/>
                <w:color w:val="242424"/>
                <w:sz w:val="24"/>
                <w:szCs w:val="24"/>
                <w:shd w:val="clear" w:color="auto" w:fill="FFFFFF"/>
              </w:rPr>
            </w:pPr>
          </w:p>
          <w:p w14:paraId="50154797" w14:textId="0D57AFC8" w:rsidR="00B24512" w:rsidRPr="00F50B15" w:rsidRDefault="00B24512" w:rsidP="00696A4D">
            <w:pPr>
              <w:pStyle w:val="BodyText"/>
              <w:ind w:left="358"/>
              <w:jc w:val="left"/>
              <w:rPr>
                <w:ins w:id="20" w:author="Bendit Sévan" w:date="2021-12-22T10:36:00Z"/>
                <w:rFonts w:asciiTheme="minorHAnsi" w:hAnsiTheme="minorHAnsi" w:cstheme="minorHAnsi"/>
                <w:color w:val="242424"/>
                <w:sz w:val="24"/>
                <w:szCs w:val="24"/>
                <w:shd w:val="clear" w:color="auto" w:fill="FFFFFF"/>
                <w:rPrChange w:id="21" w:author="Bendit Sévan" w:date="2021-12-22T10:39:00Z">
                  <w:rPr>
                    <w:ins w:id="22" w:author="Bendit Sévan" w:date="2021-12-22T10:36:00Z"/>
                    <w:rFonts w:ascii="Segoe UI" w:hAnsi="Segoe UI" w:cs="Segoe UI"/>
                    <w:color w:val="242424"/>
                    <w:sz w:val="21"/>
                    <w:szCs w:val="21"/>
                    <w:shd w:val="clear" w:color="auto" w:fill="FFFFFF"/>
                  </w:rPr>
                </w:rPrChange>
              </w:rPr>
            </w:pPr>
            <w:r w:rsidRPr="00F50B15">
              <w:rPr>
                <w:rFonts w:asciiTheme="minorHAnsi" w:hAnsiTheme="minorHAnsi" w:cstheme="minorHAnsi"/>
                <w:color w:val="242424"/>
                <w:sz w:val="24"/>
                <w:szCs w:val="24"/>
                <w:shd w:val="clear" w:color="auto" w:fill="FFFFFF"/>
                <w:rPrChange w:id="23" w:author="Bendit Sévan" w:date="2021-12-22T10:39:00Z">
                  <w:rPr>
                    <w:rFonts w:ascii="Segoe UI" w:hAnsi="Segoe UI" w:cs="Segoe UI"/>
                    <w:color w:val="242424"/>
                    <w:sz w:val="21"/>
                    <w:szCs w:val="21"/>
                    <w:shd w:val="clear" w:color="auto" w:fill="FFFFFF"/>
                  </w:rPr>
                </w:rPrChange>
              </w:rPr>
              <w:t xml:space="preserve">28.2.22 au 8.4.22 </w:t>
            </w:r>
          </w:p>
          <w:p w14:paraId="1795B3B2" w14:textId="577533BB" w:rsidR="00CC27A8" w:rsidRPr="00050694" w:rsidRDefault="00CC27A8" w:rsidP="00696A4D">
            <w:pPr>
              <w:pStyle w:val="Objet"/>
              <w:spacing w:before="0" w:after="0"/>
              <w:ind w:left="357"/>
              <w:rPr>
                <w:rFonts w:asciiTheme="minorHAnsi" w:hAnsiTheme="minorHAnsi" w:cstheme="minorHAnsi"/>
                <w:b w:val="0"/>
                <w:i w:val="0"/>
                <w:sz w:val="24"/>
                <w:szCs w:val="24"/>
                <w:lang w:val="fr-CH"/>
                <w:rPrChange w:id="24" w:author="Bendit Sévan" w:date="2021-12-22T08:48:00Z">
                  <w:rPr>
                    <w:rFonts w:asciiTheme="minorHAnsi" w:hAnsiTheme="minorHAnsi" w:cstheme="minorHAnsi"/>
                    <w:b w:val="0"/>
                    <w:i w:val="0"/>
                    <w:sz w:val="24"/>
                    <w:szCs w:val="24"/>
                    <w:lang w:val="de-CH"/>
                  </w:rPr>
                </w:rPrChange>
              </w:rPr>
            </w:pPr>
          </w:p>
          <w:p w14:paraId="34962B82" w14:textId="26E037FD" w:rsidR="002C0BE5" w:rsidRPr="007467EC" w:rsidRDefault="002C0BE5" w:rsidP="007467EC">
            <w:pPr>
              <w:pStyle w:val="BodyText"/>
              <w:ind w:left="356"/>
              <w:jc w:val="left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2C0BE5" w:rsidRPr="00FA44D7" w14:paraId="70D82744" w14:textId="77777777" w:rsidTr="00E172C9">
        <w:trPr>
          <w:trHeight w:val="1431"/>
        </w:trPr>
        <w:tc>
          <w:tcPr>
            <w:tcW w:w="9999" w:type="dxa"/>
            <w:gridSpan w:val="2"/>
            <w:tcBorders>
              <w:top w:val="single" w:sz="4" w:space="0" w:color="auto"/>
            </w:tcBorders>
          </w:tcPr>
          <w:p w14:paraId="0688C3F5" w14:textId="4814E653" w:rsidR="002C0BE5" w:rsidRPr="000C0F54" w:rsidRDefault="003968B4" w:rsidP="000C0F54">
            <w:pPr>
              <w:pStyle w:val="Objet"/>
              <w:ind w:left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 w:rsidRPr="007467EC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Lieu et date :</w:t>
            </w:r>
            <w:r w:rsidR="00CC27A8" w:rsidRPr="007467EC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sdt>
              <w:sdtPr>
                <w:rPr>
                  <w:rFonts w:asciiTheme="minorHAnsi" w:hAnsiTheme="minorHAnsi"/>
                  <w:b w:val="0"/>
                  <w:i w:val="0"/>
                  <w:sz w:val="24"/>
                  <w:szCs w:val="24"/>
                  <w:lang w:val="de-CH"/>
                </w:rPr>
                <w:id w:val="1530604978"/>
                <w:placeholder>
                  <w:docPart w:val="1FD9F5EEA3F84B0FBD59366C50E6FA56"/>
                </w:placeholder>
              </w:sdtPr>
              <w:sdtContent>
                <w:r w:rsidR="00A24336" w:rsidRPr="00332890">
                  <w:rPr>
                    <w:rFonts w:asciiTheme="minorHAnsi" w:hAnsiTheme="minorHAnsi"/>
                    <w:b w:val="0"/>
                    <w:i w:val="0"/>
                    <w:sz w:val="24"/>
                    <w:szCs w:val="24"/>
                    <w:lang w:val="fr-CH"/>
                    <w:rPrChange w:id="25" w:author="Bendit Sévan" w:date="2021-12-22T08:41:00Z">
                      <w:rPr>
                        <w:rFonts w:asciiTheme="minorHAnsi" w:hAnsiTheme="minorHAnsi"/>
                        <w:b w:val="0"/>
                        <w:i w:val="0"/>
                        <w:sz w:val="24"/>
                        <w:szCs w:val="24"/>
                        <w:lang w:val="de-CH"/>
                      </w:rPr>
                    </w:rPrChange>
                  </w:rPr>
                  <w:t>20.12.2021</w:t>
                </w:r>
              </w:sdtContent>
            </w:sdt>
          </w:p>
          <w:p w14:paraId="062C6981" w14:textId="405C8E27" w:rsidR="00653523" w:rsidRPr="000C0F54" w:rsidRDefault="003968B4" w:rsidP="000C0F54">
            <w:pPr>
              <w:pStyle w:val="BodyText"/>
              <w:tabs>
                <w:tab w:val="center" w:pos="3049"/>
                <w:tab w:val="center" w:pos="7385"/>
                <w:tab w:val="right" w:pos="9699"/>
              </w:tabs>
              <w:spacing w:before="120" w:after="120"/>
              <w:jc w:val="left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7467EC">
              <w:rPr>
                <w:rFonts w:asciiTheme="minorHAnsi" w:hAnsiTheme="minorHAnsi"/>
                <w:sz w:val="24"/>
                <w:szCs w:val="24"/>
                <w:lang w:val="fr-FR"/>
              </w:rPr>
              <w:t>Signatures :</w:t>
            </w:r>
            <w:r w:rsidRPr="007467EC">
              <w:rPr>
                <w:rFonts w:asciiTheme="minorHAnsi" w:hAnsiTheme="minorHAnsi"/>
                <w:sz w:val="24"/>
                <w:szCs w:val="24"/>
                <w:lang w:val="fr-FR"/>
              </w:rPr>
              <w:tab/>
              <w:t>Candidat(e)</w:t>
            </w:r>
            <w:r w:rsidRPr="007467EC">
              <w:rPr>
                <w:rFonts w:asciiTheme="minorHAnsi" w:hAnsiTheme="minorHAnsi"/>
                <w:sz w:val="24"/>
                <w:szCs w:val="24"/>
                <w:lang w:val="fr-FR"/>
              </w:rPr>
              <w:tab/>
              <w:t>Supérieur(e) professionne</w:t>
            </w:r>
            <w:r w:rsidR="000C0F54">
              <w:rPr>
                <w:rFonts w:asciiTheme="minorHAnsi" w:hAnsiTheme="minorHAnsi"/>
                <w:sz w:val="24"/>
                <w:szCs w:val="24"/>
                <w:lang w:val="fr-FR"/>
              </w:rPr>
              <w:t>l</w:t>
            </w:r>
          </w:p>
        </w:tc>
      </w:tr>
    </w:tbl>
    <w:p w14:paraId="29D15BD8" w14:textId="7A6E3E7D" w:rsidR="000C0F54" w:rsidRPr="000C0F54" w:rsidRDefault="000C0F54" w:rsidP="000C0F54">
      <w:pPr>
        <w:tabs>
          <w:tab w:val="left" w:pos="6612"/>
        </w:tabs>
        <w:rPr>
          <w:rFonts w:asciiTheme="minorHAnsi" w:hAnsiTheme="minorHAnsi"/>
          <w:sz w:val="24"/>
          <w:szCs w:val="24"/>
        </w:rPr>
      </w:pPr>
    </w:p>
    <w:sectPr w:rsidR="000C0F54" w:rsidRPr="000C0F54" w:rsidSect="002C0BE5">
      <w:headerReference w:type="default" r:id="rId15"/>
      <w:footerReference w:type="default" r:id="rId16"/>
      <w:pgSz w:w="11906" w:h="16838" w:code="9"/>
      <w:pgMar w:top="1701" w:right="1134" w:bottom="1134" w:left="1134" w:header="567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Fallet Steve" w:date="2021-12-22T00:05:00Z" w:initials="FS">
    <w:p w14:paraId="2F193046" w14:textId="7CEBB474" w:rsidR="00084DD8" w:rsidRDefault="00084DD8">
      <w:pPr>
        <w:pStyle w:val="CommentText"/>
      </w:pPr>
      <w:r>
        <w:rPr>
          <w:rStyle w:val="CommentReference"/>
        </w:rPr>
        <w:annotationRef/>
      </w:r>
      <w:r>
        <w:t>Aligner le texte à gauche, pas justifié</w:t>
      </w:r>
      <w:r w:rsidR="00BC2600">
        <w:t xml:space="preserve"> </w:t>
      </w:r>
    </w:p>
    <w:p w14:paraId="55D530EC" w14:textId="61C3C994" w:rsidR="00084DD8" w:rsidRDefault="00084DD8">
      <w:pPr>
        <w:pStyle w:val="CommentText"/>
      </w:pPr>
    </w:p>
  </w:comment>
  <w:comment w:id="8" w:author="Fallet Steve" w:date="2021-12-21T23:58:00Z" w:initials="FS">
    <w:p w14:paraId="55DF25D3" w14:textId="018FFB04" w:rsidR="00CC1CB1" w:rsidRDefault="0054179F">
      <w:pPr>
        <w:pStyle w:val="CommentText"/>
      </w:pPr>
      <w:r>
        <w:rPr>
          <w:rStyle w:val="CommentReference"/>
        </w:rPr>
        <w:annotationRef/>
      </w:r>
      <w:r w:rsidR="00CC1CB1">
        <w:t xml:space="preserve">- </w:t>
      </w:r>
      <w:r>
        <w:t xml:space="preserve">Connexion à l’API </w:t>
      </w:r>
      <w:r w:rsidR="00FC1437">
        <w:t>de gestion des prêts existante</w:t>
      </w:r>
    </w:p>
  </w:comment>
  <w:comment w:id="10" w:author="Fallet Steve" w:date="2021-12-21T23:40:00Z" w:initials="FS">
    <w:p w14:paraId="1442342F" w14:textId="77777777" w:rsidR="005749B8" w:rsidRDefault="005749B8" w:rsidP="005749B8">
      <w:pPr>
        <w:pStyle w:val="CommentText"/>
        <w:numPr>
          <w:ilvl w:val="0"/>
          <w:numId w:val="13"/>
        </w:numPr>
      </w:pPr>
      <w:r>
        <w:rPr>
          <w:rStyle w:val="CommentReference"/>
        </w:rPr>
        <w:annotationRef/>
      </w:r>
      <w:r>
        <w:t xml:space="preserve"> Dépôt Github de l’application avec doc technique</w:t>
      </w:r>
    </w:p>
    <w:p w14:paraId="4AD8A266" w14:textId="77777777" w:rsidR="005749B8" w:rsidRDefault="005749B8" w:rsidP="005749B8">
      <w:pPr>
        <w:pStyle w:val="CommentText"/>
        <w:numPr>
          <w:ilvl w:val="0"/>
          <w:numId w:val="13"/>
        </w:numPr>
      </w:pPr>
      <w:r>
        <w:t xml:space="preserve"> Package iOs et Android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530EC" w15:done="1"/>
  <w15:commentEx w15:paraId="55DF25D3" w15:done="1"/>
  <w15:commentEx w15:paraId="4AD8A26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68E3" w16cex:dateUtc="2021-12-22T08:05:00Z"/>
  <w16cex:commentExtensible w16cex:durableId="256D6748" w16cex:dateUtc="2021-12-22T07:58:00Z"/>
  <w16cex:commentExtensible w16cex:durableId="256D64C1" w16cex:dateUtc="2021-12-22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530EC" w16cid:durableId="256D68E3"/>
  <w16cid:commentId w16cid:paraId="55DF25D3" w16cid:durableId="256D6748"/>
  <w16cid:commentId w16cid:paraId="4AD8A266" w16cid:durableId="256D64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D7DA" w14:textId="77777777" w:rsidR="00FA40E3" w:rsidRDefault="00FA40E3" w:rsidP="009A3C32">
      <w:r>
        <w:separator/>
      </w:r>
    </w:p>
  </w:endnote>
  <w:endnote w:type="continuationSeparator" w:id="0">
    <w:p w14:paraId="61F55E99" w14:textId="77777777" w:rsidR="00FA40E3" w:rsidRDefault="00FA40E3" w:rsidP="009A3C32">
      <w:r>
        <w:continuationSeparator/>
      </w:r>
    </w:p>
  </w:endnote>
  <w:endnote w:type="continuationNotice" w:id="1">
    <w:p w14:paraId="7A84C4F4" w14:textId="77777777" w:rsidR="00FA40E3" w:rsidRDefault="00FA40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30E5" w14:textId="5DB66EE5" w:rsidR="000C0F54" w:rsidRPr="000C0F54" w:rsidRDefault="004E609C" w:rsidP="00BF47AA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rFonts w:asciiTheme="minorHAnsi" w:hAnsiTheme="minorHAnsi"/>
        <w:sz w:val="32"/>
        <w:szCs w:val="24"/>
      </w:rPr>
    </w:pPr>
    <w:r w:rsidRPr="002C0BE5">
      <w:rPr>
        <w:rFonts w:asciiTheme="minorHAnsi" w:hAnsiTheme="minorHAnsi"/>
        <w:b/>
        <w:sz w:val="24"/>
        <w:szCs w:val="24"/>
      </w:rPr>
      <w:tab/>
    </w:r>
    <w:r w:rsidRPr="00BF47AA">
      <w:rPr>
        <w:rStyle w:val="PageNumber"/>
        <w:rFonts w:asciiTheme="minorHAnsi" w:hAnsiTheme="minorHAnsi"/>
        <w:sz w:val="32"/>
        <w:szCs w:val="24"/>
      </w:rPr>
      <w:fldChar w:fldCharType="begin"/>
    </w:r>
    <w:r w:rsidRPr="00BF47AA">
      <w:rPr>
        <w:rStyle w:val="PageNumber"/>
        <w:rFonts w:asciiTheme="minorHAnsi" w:hAnsiTheme="minorHAnsi"/>
        <w:sz w:val="32"/>
        <w:szCs w:val="24"/>
      </w:rPr>
      <w:instrText xml:space="preserve"> PAGE </w:instrText>
    </w:r>
    <w:r w:rsidRPr="00BF47AA">
      <w:rPr>
        <w:rStyle w:val="PageNumber"/>
        <w:rFonts w:asciiTheme="minorHAnsi" w:hAnsiTheme="minorHAnsi"/>
        <w:sz w:val="32"/>
        <w:szCs w:val="24"/>
      </w:rPr>
      <w:fldChar w:fldCharType="separate"/>
    </w:r>
    <w:r w:rsidR="00607BEC">
      <w:rPr>
        <w:rStyle w:val="PageNumber"/>
        <w:rFonts w:asciiTheme="minorHAnsi" w:hAnsiTheme="minorHAnsi"/>
        <w:noProof/>
        <w:sz w:val="32"/>
        <w:szCs w:val="24"/>
      </w:rPr>
      <w:t>2</w:t>
    </w:r>
    <w:r w:rsidRPr="00BF47AA">
      <w:rPr>
        <w:rStyle w:val="PageNumber"/>
        <w:rFonts w:asciiTheme="minorHAnsi" w:hAnsiTheme="minorHAnsi"/>
        <w:sz w:val="3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0E2F" w14:textId="77777777" w:rsidR="00FA40E3" w:rsidRDefault="00FA40E3" w:rsidP="009A3C32">
      <w:r>
        <w:separator/>
      </w:r>
    </w:p>
  </w:footnote>
  <w:footnote w:type="continuationSeparator" w:id="0">
    <w:p w14:paraId="670A4E32" w14:textId="77777777" w:rsidR="00FA40E3" w:rsidRDefault="00FA40E3" w:rsidP="009A3C32">
      <w:r>
        <w:continuationSeparator/>
      </w:r>
    </w:p>
  </w:footnote>
  <w:footnote w:type="continuationNotice" w:id="1">
    <w:p w14:paraId="2DBD908D" w14:textId="77777777" w:rsidR="00FA40E3" w:rsidRDefault="00FA40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9"/>
      <w:gridCol w:w="4252"/>
      <w:gridCol w:w="2841"/>
    </w:tblGrid>
    <w:tr w:rsidR="004E609C" w:rsidRPr="00FA44D7" w14:paraId="6307D9F8" w14:textId="77777777" w:rsidTr="00DF34A4">
      <w:trPr>
        <w:trHeight w:val="1266"/>
        <w:jc w:val="center"/>
      </w:trPr>
      <w:tc>
        <w:tcPr>
          <w:tcW w:w="2689" w:type="dxa"/>
          <w:vAlign w:val="center"/>
        </w:tcPr>
        <w:p w14:paraId="2EF6A5B3" w14:textId="76F6ADB5" w:rsidR="00DF34A4" w:rsidRDefault="00DF34A4" w:rsidP="00FA44D7">
          <w:pPr>
            <w:pStyle w:val="Header"/>
            <w:jc w:val="center"/>
            <w:rPr>
              <w:rFonts w:asciiTheme="minorHAnsi" w:hAnsiTheme="minorHAnsi"/>
              <w:sz w:val="24"/>
            </w:rPr>
          </w:pPr>
          <w:r>
            <w:rPr>
              <w:rFonts w:asciiTheme="minorHAnsi" w:hAnsiTheme="minorHAnsi"/>
              <w:sz w:val="24"/>
            </w:rPr>
            <w:t>CFC</w:t>
          </w:r>
        </w:p>
        <w:p w14:paraId="39B5D61C" w14:textId="77777777" w:rsidR="00FA44D7" w:rsidRDefault="00DF34A4" w:rsidP="00FA44D7">
          <w:pPr>
            <w:pStyle w:val="Header"/>
            <w:jc w:val="center"/>
            <w:rPr>
              <w:rFonts w:asciiTheme="minorHAnsi" w:hAnsiTheme="minorHAnsi"/>
              <w:sz w:val="24"/>
            </w:rPr>
          </w:pPr>
          <w:r>
            <w:rPr>
              <w:rFonts w:asciiTheme="minorHAnsi" w:hAnsiTheme="minorHAnsi"/>
              <w:sz w:val="24"/>
            </w:rPr>
            <w:t>Informaticien-ne</w:t>
          </w:r>
        </w:p>
        <w:p w14:paraId="6307D9F4" w14:textId="168538B5" w:rsidR="00DF34A4" w:rsidRPr="00FA44D7" w:rsidRDefault="00DF34A4" w:rsidP="00DF34A4">
          <w:pPr>
            <w:pStyle w:val="Header"/>
            <w:jc w:val="center"/>
            <w:rPr>
              <w:rFonts w:asciiTheme="minorHAnsi" w:hAnsiTheme="minorHAnsi"/>
              <w:sz w:val="24"/>
            </w:rPr>
          </w:pPr>
          <w:r w:rsidRPr="00FA44D7">
            <w:rPr>
              <w:rFonts w:asciiTheme="minorHAnsi" w:hAnsiTheme="minorHAnsi"/>
              <w:sz w:val="24"/>
            </w:rPr>
            <w:t>TPI</w:t>
          </w:r>
        </w:p>
      </w:tc>
      <w:tc>
        <w:tcPr>
          <w:tcW w:w="4252" w:type="dxa"/>
          <w:vAlign w:val="center"/>
        </w:tcPr>
        <w:p w14:paraId="47968095" w14:textId="019B290B" w:rsidR="004E609C" w:rsidRPr="00FA44D7" w:rsidRDefault="004349CC" w:rsidP="002F7AAB">
          <w:pPr>
            <w:pStyle w:val="Header"/>
            <w:jc w:val="center"/>
            <w:rPr>
              <w:rFonts w:asciiTheme="minorHAnsi" w:hAnsiTheme="minorHAnsi"/>
              <w:sz w:val="32"/>
            </w:rPr>
          </w:pPr>
          <w:r>
            <w:rPr>
              <w:rFonts w:asciiTheme="minorHAnsi" w:hAnsiTheme="minorHAnsi"/>
              <w:sz w:val="32"/>
            </w:rPr>
            <w:t>Pr</w:t>
          </w:r>
          <w:r w:rsidR="00DF34A4">
            <w:rPr>
              <w:rFonts w:asciiTheme="minorHAnsi" w:hAnsiTheme="minorHAnsi"/>
              <w:sz w:val="32"/>
            </w:rPr>
            <w:t>oposition de</w:t>
          </w:r>
          <w:r w:rsidR="00FA44D7" w:rsidRPr="00FA44D7">
            <w:rPr>
              <w:rFonts w:asciiTheme="minorHAnsi" w:hAnsiTheme="minorHAnsi"/>
              <w:sz w:val="32"/>
            </w:rPr>
            <w:t xml:space="preserve"> </w:t>
          </w:r>
          <w:r w:rsidR="00BD358B">
            <w:rPr>
              <w:rFonts w:asciiTheme="minorHAnsi" w:hAnsiTheme="minorHAnsi"/>
              <w:sz w:val="32"/>
            </w:rPr>
            <w:t>TPI</w:t>
          </w:r>
        </w:p>
        <w:p w14:paraId="6307D9F5" w14:textId="285D8063" w:rsidR="00FA44D7" w:rsidRPr="00FA44D7" w:rsidRDefault="00FA44D7" w:rsidP="00BD358B">
          <w:pPr>
            <w:pStyle w:val="Header"/>
            <w:jc w:val="center"/>
            <w:rPr>
              <w:rFonts w:asciiTheme="minorHAnsi" w:hAnsiTheme="minorHAnsi"/>
              <w:sz w:val="24"/>
            </w:rPr>
          </w:pPr>
          <w:r w:rsidRPr="00FA44D7">
            <w:rPr>
              <w:rFonts w:asciiTheme="minorHAnsi" w:hAnsiTheme="minorHAnsi"/>
              <w:sz w:val="24"/>
            </w:rPr>
            <w:t>(</w:t>
          </w:r>
          <w:r w:rsidR="00BD358B">
            <w:rPr>
              <w:rFonts w:asciiTheme="minorHAnsi" w:hAnsiTheme="minorHAnsi"/>
              <w:sz w:val="24"/>
            </w:rPr>
            <w:t>Document d'initialisation du projet</w:t>
          </w:r>
          <w:r w:rsidRPr="00FA44D7">
            <w:rPr>
              <w:rFonts w:asciiTheme="minorHAnsi" w:hAnsiTheme="minorHAnsi"/>
              <w:sz w:val="24"/>
            </w:rPr>
            <w:t>)</w:t>
          </w:r>
        </w:p>
      </w:tc>
      <w:tc>
        <w:tcPr>
          <w:tcW w:w="2841" w:type="dxa"/>
          <w:vAlign w:val="center"/>
        </w:tcPr>
        <w:p w14:paraId="6307D9F7" w14:textId="277865A8" w:rsidR="004E609C" w:rsidRPr="00FA44D7" w:rsidRDefault="009645E1" w:rsidP="00FA44D7">
          <w:pPr>
            <w:pStyle w:val="Header"/>
            <w:spacing w:after="120"/>
            <w:rPr>
              <w:rFonts w:asciiTheme="minorHAnsi" w:hAnsiTheme="minorHAnsi"/>
              <w:b/>
              <w:sz w:val="24"/>
              <w:szCs w:val="24"/>
            </w:rPr>
          </w:pPr>
          <w:r w:rsidRPr="009645E1">
            <w:rPr>
              <w:rFonts w:asciiTheme="minorHAnsi" w:hAnsiTheme="minorHAnsi"/>
              <w:b/>
              <w:noProof/>
              <w:sz w:val="24"/>
            </w:rPr>
            <w:drawing>
              <wp:anchor distT="0" distB="0" distL="114300" distR="114300" simplePos="0" relativeHeight="251658241" behindDoc="0" locked="0" layoutInCell="1" allowOverlap="1" wp14:anchorId="172FEE8B" wp14:editId="2882FB8D">
                <wp:simplePos x="0" y="0"/>
                <wp:positionH relativeFrom="column">
                  <wp:posOffset>1905</wp:posOffset>
                </wp:positionH>
                <wp:positionV relativeFrom="paragraph">
                  <wp:posOffset>328930</wp:posOffset>
                </wp:positionV>
                <wp:extent cx="1627505" cy="222250"/>
                <wp:effectExtent l="0" t="0" r="0" b="635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750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inorHAnsi" w:hAnsiTheme="minorHAnsi"/>
              <w:noProof/>
              <w:sz w:val="32"/>
            </w:rPr>
            <w:drawing>
              <wp:anchor distT="0" distB="0" distL="114300" distR="114300" simplePos="0" relativeHeight="251658240" behindDoc="0" locked="0" layoutInCell="1" allowOverlap="1" wp14:anchorId="52AAE641" wp14:editId="1E2B817A">
                <wp:simplePos x="0" y="0"/>
                <wp:positionH relativeFrom="column">
                  <wp:posOffset>21590</wp:posOffset>
                </wp:positionH>
                <wp:positionV relativeFrom="page">
                  <wp:posOffset>-105410</wp:posOffset>
                </wp:positionV>
                <wp:extent cx="1165860" cy="41973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ai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5860" cy="41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609C" w:rsidRPr="00FA44D7">
            <w:rPr>
              <w:rFonts w:asciiTheme="minorHAnsi" w:hAnsiTheme="minorHAnsi"/>
              <w:b/>
              <w:sz w:val="24"/>
            </w:rPr>
            <w:t xml:space="preserve">   </w:t>
          </w:r>
          <w:r w:rsidR="004E609C" w:rsidRPr="00FA44D7">
            <w:rPr>
              <w:rFonts w:asciiTheme="minorHAnsi" w:hAnsiTheme="minorHAnsi"/>
              <w:b/>
              <w:sz w:val="24"/>
              <w:szCs w:val="24"/>
            </w:rPr>
            <w:t xml:space="preserve">  </w:t>
          </w:r>
        </w:p>
      </w:tc>
    </w:tr>
  </w:tbl>
  <w:p w14:paraId="6307D9F9" w14:textId="67ECAAF1" w:rsidR="004E609C" w:rsidRPr="00584BBE" w:rsidRDefault="004E609C" w:rsidP="00584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6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374C7F"/>
    <w:multiLevelType w:val="singleLevel"/>
    <w:tmpl w:val="5FDE42FC"/>
    <w:lvl w:ilvl="0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2" w15:restartNumberingAfterBreak="0">
    <w:nsid w:val="297D69BE"/>
    <w:multiLevelType w:val="hybridMultilevel"/>
    <w:tmpl w:val="B7E8DB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8138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D6B691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4006966"/>
    <w:multiLevelType w:val="singleLevel"/>
    <w:tmpl w:val="5FDE42FC"/>
    <w:lvl w:ilvl="0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6" w15:restartNumberingAfterBreak="0">
    <w:nsid w:val="4DC00040"/>
    <w:multiLevelType w:val="hybridMultilevel"/>
    <w:tmpl w:val="8EBC3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E038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20017EF"/>
    <w:multiLevelType w:val="singleLevel"/>
    <w:tmpl w:val="C620454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4568E4"/>
    <w:multiLevelType w:val="singleLevel"/>
    <w:tmpl w:val="C620454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1E3F7A"/>
    <w:multiLevelType w:val="singleLevel"/>
    <w:tmpl w:val="C620454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2634AE9"/>
    <w:multiLevelType w:val="hybridMultilevel"/>
    <w:tmpl w:val="49D4D6EC"/>
    <w:lvl w:ilvl="0" w:tplc="729AE9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15C80"/>
    <w:multiLevelType w:val="hybridMultilevel"/>
    <w:tmpl w:val="E5B63C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12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5B"/>
    <w:rsid w:val="00045F43"/>
    <w:rsid w:val="00050694"/>
    <w:rsid w:val="00074B8A"/>
    <w:rsid w:val="00084DD8"/>
    <w:rsid w:val="00086927"/>
    <w:rsid w:val="000904E0"/>
    <w:rsid w:val="000963B1"/>
    <w:rsid w:val="000A7075"/>
    <w:rsid w:val="000C0F54"/>
    <w:rsid w:val="000E5BA1"/>
    <w:rsid w:val="00101479"/>
    <w:rsid w:val="00105CEC"/>
    <w:rsid w:val="00111B8B"/>
    <w:rsid w:val="00130B12"/>
    <w:rsid w:val="00140907"/>
    <w:rsid w:val="00163CFD"/>
    <w:rsid w:val="00173FE1"/>
    <w:rsid w:val="00195F25"/>
    <w:rsid w:val="001A153E"/>
    <w:rsid w:val="001B3CD0"/>
    <w:rsid w:val="001B4A54"/>
    <w:rsid w:val="001C249E"/>
    <w:rsid w:val="001D6C33"/>
    <w:rsid w:val="001E7593"/>
    <w:rsid w:val="00200611"/>
    <w:rsid w:val="002047AA"/>
    <w:rsid w:val="00216D53"/>
    <w:rsid w:val="002446C5"/>
    <w:rsid w:val="00247074"/>
    <w:rsid w:val="00252E70"/>
    <w:rsid w:val="00255900"/>
    <w:rsid w:val="00266EA7"/>
    <w:rsid w:val="00276580"/>
    <w:rsid w:val="00283A7E"/>
    <w:rsid w:val="002A1C43"/>
    <w:rsid w:val="002C0BE5"/>
    <w:rsid w:val="002C5E0E"/>
    <w:rsid w:val="002C70FA"/>
    <w:rsid w:val="002F7AAB"/>
    <w:rsid w:val="00302A1D"/>
    <w:rsid w:val="003205D1"/>
    <w:rsid w:val="00325923"/>
    <w:rsid w:val="00332890"/>
    <w:rsid w:val="003403D3"/>
    <w:rsid w:val="00364B7D"/>
    <w:rsid w:val="00365B6D"/>
    <w:rsid w:val="00374B8A"/>
    <w:rsid w:val="00387D23"/>
    <w:rsid w:val="00392770"/>
    <w:rsid w:val="003940AA"/>
    <w:rsid w:val="003968B4"/>
    <w:rsid w:val="003C76F7"/>
    <w:rsid w:val="00402776"/>
    <w:rsid w:val="00416376"/>
    <w:rsid w:val="00426136"/>
    <w:rsid w:val="00426353"/>
    <w:rsid w:val="004349CC"/>
    <w:rsid w:val="00443890"/>
    <w:rsid w:val="00472C7F"/>
    <w:rsid w:val="004852F6"/>
    <w:rsid w:val="00496CFF"/>
    <w:rsid w:val="00497366"/>
    <w:rsid w:val="004A3134"/>
    <w:rsid w:val="004A41F3"/>
    <w:rsid w:val="004A4894"/>
    <w:rsid w:val="004A5E68"/>
    <w:rsid w:val="004B0701"/>
    <w:rsid w:val="004C4D98"/>
    <w:rsid w:val="004D12E1"/>
    <w:rsid w:val="004E609C"/>
    <w:rsid w:val="004E6231"/>
    <w:rsid w:val="004E6B1A"/>
    <w:rsid w:val="004F5D09"/>
    <w:rsid w:val="00504CFE"/>
    <w:rsid w:val="005057A9"/>
    <w:rsid w:val="00525C68"/>
    <w:rsid w:val="00536B41"/>
    <w:rsid w:val="0054179F"/>
    <w:rsid w:val="00555EF3"/>
    <w:rsid w:val="00563EE9"/>
    <w:rsid w:val="00565164"/>
    <w:rsid w:val="0057224A"/>
    <w:rsid w:val="005749B8"/>
    <w:rsid w:val="00584BBE"/>
    <w:rsid w:val="00584C27"/>
    <w:rsid w:val="00596DAB"/>
    <w:rsid w:val="005A09E7"/>
    <w:rsid w:val="005C33A0"/>
    <w:rsid w:val="00607BEC"/>
    <w:rsid w:val="00621080"/>
    <w:rsid w:val="00630AFA"/>
    <w:rsid w:val="00653523"/>
    <w:rsid w:val="006817F2"/>
    <w:rsid w:val="00687F92"/>
    <w:rsid w:val="006918D5"/>
    <w:rsid w:val="00693D6F"/>
    <w:rsid w:val="00696A4D"/>
    <w:rsid w:val="00696CBB"/>
    <w:rsid w:val="006A0CE6"/>
    <w:rsid w:val="006B33CB"/>
    <w:rsid w:val="006C1C8A"/>
    <w:rsid w:val="006C4A89"/>
    <w:rsid w:val="006D2B86"/>
    <w:rsid w:val="006E3504"/>
    <w:rsid w:val="006F20E2"/>
    <w:rsid w:val="007076F1"/>
    <w:rsid w:val="0072041C"/>
    <w:rsid w:val="0072119D"/>
    <w:rsid w:val="007248BD"/>
    <w:rsid w:val="00731828"/>
    <w:rsid w:val="007467EC"/>
    <w:rsid w:val="00770184"/>
    <w:rsid w:val="007743A4"/>
    <w:rsid w:val="00775228"/>
    <w:rsid w:val="007805F6"/>
    <w:rsid w:val="00796589"/>
    <w:rsid w:val="00796BE1"/>
    <w:rsid w:val="007A55C4"/>
    <w:rsid w:val="007B1446"/>
    <w:rsid w:val="007D6ABC"/>
    <w:rsid w:val="007F2D62"/>
    <w:rsid w:val="00804B5E"/>
    <w:rsid w:val="0081255C"/>
    <w:rsid w:val="00820DE6"/>
    <w:rsid w:val="00825091"/>
    <w:rsid w:val="00835539"/>
    <w:rsid w:val="00842B0D"/>
    <w:rsid w:val="008552AB"/>
    <w:rsid w:val="0088014C"/>
    <w:rsid w:val="00881D73"/>
    <w:rsid w:val="00883B29"/>
    <w:rsid w:val="00892D12"/>
    <w:rsid w:val="008B0D72"/>
    <w:rsid w:val="008D130F"/>
    <w:rsid w:val="008D5B69"/>
    <w:rsid w:val="008E697E"/>
    <w:rsid w:val="00936298"/>
    <w:rsid w:val="00946BAA"/>
    <w:rsid w:val="00955BB7"/>
    <w:rsid w:val="0096262F"/>
    <w:rsid w:val="009645E1"/>
    <w:rsid w:val="00973BAE"/>
    <w:rsid w:val="00977F5C"/>
    <w:rsid w:val="009913E2"/>
    <w:rsid w:val="009A3C32"/>
    <w:rsid w:val="009A7D9E"/>
    <w:rsid w:val="009E0354"/>
    <w:rsid w:val="009F03EF"/>
    <w:rsid w:val="00A1734E"/>
    <w:rsid w:val="00A24336"/>
    <w:rsid w:val="00A31700"/>
    <w:rsid w:val="00A41762"/>
    <w:rsid w:val="00A50EC5"/>
    <w:rsid w:val="00A53354"/>
    <w:rsid w:val="00A731E4"/>
    <w:rsid w:val="00A83869"/>
    <w:rsid w:val="00A929B3"/>
    <w:rsid w:val="00AB35D9"/>
    <w:rsid w:val="00AC5D03"/>
    <w:rsid w:val="00AE3B05"/>
    <w:rsid w:val="00AF7617"/>
    <w:rsid w:val="00B009A8"/>
    <w:rsid w:val="00B0658E"/>
    <w:rsid w:val="00B1235B"/>
    <w:rsid w:val="00B242CE"/>
    <w:rsid w:val="00B24512"/>
    <w:rsid w:val="00B24B45"/>
    <w:rsid w:val="00B37B6A"/>
    <w:rsid w:val="00B668F1"/>
    <w:rsid w:val="00B8454A"/>
    <w:rsid w:val="00B917DF"/>
    <w:rsid w:val="00B92FC4"/>
    <w:rsid w:val="00BA74CE"/>
    <w:rsid w:val="00BB6691"/>
    <w:rsid w:val="00BB73CF"/>
    <w:rsid w:val="00BB7A5E"/>
    <w:rsid w:val="00BC2600"/>
    <w:rsid w:val="00BD358B"/>
    <w:rsid w:val="00BE44BC"/>
    <w:rsid w:val="00BF0D5C"/>
    <w:rsid w:val="00BF1A91"/>
    <w:rsid w:val="00BF47AA"/>
    <w:rsid w:val="00C01325"/>
    <w:rsid w:val="00C01BFC"/>
    <w:rsid w:val="00C07F45"/>
    <w:rsid w:val="00C13508"/>
    <w:rsid w:val="00C373C9"/>
    <w:rsid w:val="00C62F3E"/>
    <w:rsid w:val="00CA6D7E"/>
    <w:rsid w:val="00CC040E"/>
    <w:rsid w:val="00CC1CB1"/>
    <w:rsid w:val="00CC27A8"/>
    <w:rsid w:val="00CD5BE6"/>
    <w:rsid w:val="00D27D6F"/>
    <w:rsid w:val="00D41FA9"/>
    <w:rsid w:val="00D426EF"/>
    <w:rsid w:val="00D46DBC"/>
    <w:rsid w:val="00D61068"/>
    <w:rsid w:val="00D73F97"/>
    <w:rsid w:val="00D775D1"/>
    <w:rsid w:val="00D8799A"/>
    <w:rsid w:val="00DB1D72"/>
    <w:rsid w:val="00DB64F6"/>
    <w:rsid w:val="00DC731F"/>
    <w:rsid w:val="00DE2636"/>
    <w:rsid w:val="00DE6B8B"/>
    <w:rsid w:val="00DE7977"/>
    <w:rsid w:val="00DF34A4"/>
    <w:rsid w:val="00E172C9"/>
    <w:rsid w:val="00E21653"/>
    <w:rsid w:val="00E36092"/>
    <w:rsid w:val="00E76CFC"/>
    <w:rsid w:val="00E941FD"/>
    <w:rsid w:val="00E96A36"/>
    <w:rsid w:val="00EA3987"/>
    <w:rsid w:val="00EA63E9"/>
    <w:rsid w:val="00EA67B7"/>
    <w:rsid w:val="00EB13DE"/>
    <w:rsid w:val="00EB495B"/>
    <w:rsid w:val="00EB71CF"/>
    <w:rsid w:val="00EC0D94"/>
    <w:rsid w:val="00EC3845"/>
    <w:rsid w:val="00ED123D"/>
    <w:rsid w:val="00EE6ADA"/>
    <w:rsid w:val="00EF2601"/>
    <w:rsid w:val="00EF71D8"/>
    <w:rsid w:val="00F00A32"/>
    <w:rsid w:val="00F02B05"/>
    <w:rsid w:val="00F05891"/>
    <w:rsid w:val="00F05E9D"/>
    <w:rsid w:val="00F50B15"/>
    <w:rsid w:val="00F51A9F"/>
    <w:rsid w:val="00F877A3"/>
    <w:rsid w:val="00F95D1A"/>
    <w:rsid w:val="00FA40E3"/>
    <w:rsid w:val="00FA44D7"/>
    <w:rsid w:val="00FB48D2"/>
    <w:rsid w:val="00FC1437"/>
    <w:rsid w:val="00FD58B9"/>
    <w:rsid w:val="00FE2BAA"/>
    <w:rsid w:val="00FF060D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07D97D"/>
  <w15:docId w15:val="{5B7090E3-E911-4577-A80E-CC67CE19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lang w:val="fr-CH"/>
    </w:rPr>
  </w:style>
  <w:style w:type="paragraph" w:customStyle="1" w:styleId="Sous-titrecouverture">
    <w:name w:val="Sous-titre couverture"/>
    <w:basedOn w:val="Titrecouverture"/>
    <w:next w:val="BodyText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recouverture">
    <w:name w:val="Titre couverture"/>
    <w:basedOn w:val="Normal"/>
    <w:next w:val="Sous-titrecouverture"/>
    <w:pPr>
      <w:keepNext/>
      <w:keepLines/>
      <w:pBdr>
        <w:bottom w:val="single" w:sz="18" w:space="20" w:color="auto"/>
      </w:pBdr>
      <w:spacing w:before="480" w:after="240" w:line="560" w:lineRule="exact"/>
      <w:jc w:val="center"/>
    </w:pPr>
    <w:rPr>
      <w:rFonts w:ascii="CG Times (WN)" w:hAnsi="CG Times (WN)"/>
      <w:b/>
      <w:kern w:val="28"/>
      <w:sz w:val="56"/>
    </w:rPr>
  </w:style>
  <w:style w:type="paragraph" w:customStyle="1" w:styleId="Objet">
    <w:name w:val="Objet"/>
    <w:basedOn w:val="BodyText"/>
    <w:next w:val="BodyText"/>
    <w:pPr>
      <w:spacing w:before="120" w:after="120"/>
      <w:ind w:left="720"/>
      <w:jc w:val="left"/>
    </w:pPr>
    <w:rPr>
      <w:rFonts w:ascii="CG Times (WN)" w:hAnsi="CG Times (WN)"/>
      <w:b/>
      <w:i/>
      <w:sz w:val="22"/>
      <w:lang w:val="fr-F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lang w:val="fr-CH"/>
    </w:rPr>
  </w:style>
  <w:style w:type="paragraph" w:styleId="BalloonText">
    <w:name w:val="Balloon Text"/>
    <w:basedOn w:val="Normal"/>
    <w:semiHidden/>
    <w:rsid w:val="00EF26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7A8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6C4A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C4A89"/>
  </w:style>
  <w:style w:type="character" w:customStyle="1" w:styleId="CommentTextChar">
    <w:name w:val="Comment Text Char"/>
    <w:basedOn w:val="DefaultParagraphFont"/>
    <w:link w:val="CommentText"/>
    <w:semiHidden/>
    <w:rsid w:val="006C4A89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4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4A89"/>
    <w:rPr>
      <w:b/>
      <w:bCs/>
      <w:lang w:val="fr-FR" w:eastAsia="fr-FR"/>
    </w:rPr>
  </w:style>
  <w:style w:type="paragraph" w:styleId="Revision">
    <w:name w:val="Revision"/>
    <w:hidden/>
    <w:uiPriority w:val="99"/>
    <w:semiHidden/>
    <w:rsid w:val="00252E70"/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E1C37ABDAF4F958AE7F8294FBFFD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A6D782-C23A-4DA5-BF4B-555A02C2D18A}"/>
      </w:docPartPr>
      <w:docPartBody>
        <w:p w:rsidR="00AC0A64" w:rsidRDefault="00D80569" w:rsidP="00D80569">
          <w:pPr>
            <w:pStyle w:val="CAE1C37ABDAF4F958AE7F8294FBFFDF6"/>
          </w:pPr>
          <w:r w:rsidRPr="00015216">
            <w:rPr>
              <w:rStyle w:val="PlaceholderText"/>
            </w:rPr>
            <w:t>Cliquez ici pour entrer du texte.</w:t>
          </w:r>
        </w:p>
      </w:docPartBody>
    </w:docPart>
    <w:docPart>
      <w:docPartPr>
        <w:name w:val="1FD9F5EEA3F84B0FBD59366C50E6F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7E48CB-9928-41BC-8DCC-5B16AD526455}"/>
      </w:docPartPr>
      <w:docPartBody>
        <w:p w:rsidR="00AC0A64" w:rsidRDefault="00D80569" w:rsidP="00D80569">
          <w:pPr>
            <w:pStyle w:val="1FD9F5EEA3F84B0FBD59366C50E6FA56"/>
          </w:pPr>
          <w:r w:rsidRPr="00015216"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569"/>
    <w:rsid w:val="001E6840"/>
    <w:rsid w:val="00892B91"/>
    <w:rsid w:val="00934BD5"/>
    <w:rsid w:val="00AC0A64"/>
    <w:rsid w:val="00C9559A"/>
    <w:rsid w:val="00D80569"/>
    <w:rsid w:val="00EB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0A64"/>
    <w:rPr>
      <w:color w:val="808080"/>
    </w:rPr>
  </w:style>
  <w:style w:type="paragraph" w:customStyle="1" w:styleId="CAE1C37ABDAF4F958AE7F8294FBFFDF6">
    <w:name w:val="CAE1C37ABDAF4F958AE7F8294FBFFDF6"/>
    <w:rsid w:val="00D80569"/>
  </w:style>
  <w:style w:type="paragraph" w:customStyle="1" w:styleId="1FD9F5EEA3F84B0FBD59366C50E6FA56">
    <w:name w:val="1FD9F5EEA3F84B0FBD59366C50E6FA56"/>
    <w:rsid w:val="00D80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AD4A6736E19419DD3074E9A46A28C" ma:contentTypeVersion="2" ma:contentTypeDescription="Crée un document." ma:contentTypeScope="" ma:versionID="aba9c7eb414d59bbbd68f71fd60e5c4f">
  <xsd:schema xmlns:xsd="http://www.w3.org/2001/XMLSchema" xmlns:xs="http://www.w3.org/2001/XMLSchema" xmlns:p="http://schemas.microsoft.com/office/2006/metadata/properties" xmlns:ns2="1a8505ca-ed08-45f4-9fde-199be898656d" targetNamespace="http://schemas.microsoft.com/office/2006/metadata/properties" ma:root="true" ma:fieldsID="f4dbdfaba24bdd08799f61a9eb6b4cd2" ns2:_="">
    <xsd:import namespace="1a8505ca-ed08-45f4-9fde-199be89865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505ca-ed08-45f4-9fde-199be8986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AD4A6736E19419DD3074E9A46A28C" ma:contentTypeVersion="2" ma:contentTypeDescription="Crée un document." ma:contentTypeScope="" ma:versionID="aba9c7eb414d59bbbd68f71fd60e5c4f">
  <xsd:schema xmlns:xsd="http://www.w3.org/2001/XMLSchema" xmlns:xs="http://www.w3.org/2001/XMLSchema" xmlns:p="http://schemas.microsoft.com/office/2006/metadata/properties" xmlns:ns2="1a8505ca-ed08-45f4-9fde-199be898656d" targetNamespace="http://schemas.microsoft.com/office/2006/metadata/properties" ma:root="true" ma:fieldsID="f4dbdfaba24bdd08799f61a9eb6b4cd2" ns2:_="">
    <xsd:import namespace="1a8505ca-ed08-45f4-9fde-199be89865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505ca-ed08-45f4-9fde-199be8986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821F5D-F2EE-4E88-8371-B6D3DC2694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1FFCB-F21E-40B5-829F-A07CB4583638}">
  <ds:schemaRefs>
    <ds:schemaRef ds:uri="http://purl.org/dc/elements/1.1/"/>
    <ds:schemaRef ds:uri="http://schemas.microsoft.com/office/2006/documentManagement/types"/>
    <ds:schemaRef ds:uri="1a8505ca-ed08-45f4-9fde-199be898656d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048D3D8-E910-4C5E-8148-02826AB7F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505ca-ed08-45f4-9fde-199be8986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66D8FF-CACF-4E48-9A62-7738CC47A92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821F5D-F2EE-4E88-8371-B6D3DC26941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C11FFCB-F21E-40B5-829F-A07CB4583638}">
  <ds:schemaRefs>
    <ds:schemaRef ds:uri="http://purl.org/dc/elements/1.1/"/>
    <ds:schemaRef ds:uri="http://schemas.microsoft.com/office/2006/documentManagement/types"/>
    <ds:schemaRef ds:uri="1a8505ca-ed08-45f4-9fde-199be898656d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7.xml><?xml version="1.0" encoding="utf-8"?>
<ds:datastoreItem xmlns:ds="http://schemas.openxmlformats.org/officeDocument/2006/customXml" ds:itemID="{0048D3D8-E910-4C5E-8148-02826AB7F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505ca-ed08-45f4-9fde-199be8986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6C66D8FF-CACF-4E48-9A62-7738CC47A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213</Words>
  <Characters>1220</Characters>
  <Application>Microsoft Office Word</Application>
  <DocSecurity>4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CPLN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Service Informatique</dc:creator>
  <cp:keywords/>
  <cp:lastModifiedBy>Fallet Steve</cp:lastModifiedBy>
  <cp:revision>100</cp:revision>
  <cp:lastPrinted>2021-12-22T18:41:00Z</cp:lastPrinted>
  <dcterms:created xsi:type="dcterms:W3CDTF">2015-11-30T21:23:00Z</dcterms:created>
  <dcterms:modified xsi:type="dcterms:W3CDTF">2021-12-22T18:41:00Z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0x0101001D6AD4A6736E19419DD3074E9A46A28C</vt:lpwstr>
  </property>
</Properties>
</file>